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2299" w14:textId="7B1597DB" w:rsidR="0050585C" w:rsidRPr="0050585C" w:rsidRDefault="0050585C" w:rsidP="0050585C">
      <w:pPr>
        <w:widowControl w:val="0"/>
        <w:autoSpaceDE w:val="0"/>
        <w:autoSpaceDN w:val="0"/>
        <w:adjustRightInd w:val="0"/>
        <w:spacing w:after="0" w:line="240" w:lineRule="auto"/>
        <w:jc w:val="center"/>
        <w:rPr>
          <w:rFonts w:ascii="Times New Roman" w:hAnsi="Times New Roman"/>
          <w:sz w:val="24"/>
          <w:szCs w:val="24"/>
          <w:lang w:val="en-US"/>
        </w:rPr>
      </w:pPr>
      <w:r w:rsidRPr="0050585C">
        <w:rPr>
          <w:rFonts w:ascii="Times New Roman" w:hAnsi="Times New Roman"/>
          <w:noProof/>
          <w:sz w:val="24"/>
          <w:szCs w:val="24"/>
          <w:lang w:val="en-US"/>
        </w:rPr>
        <w:drawing>
          <wp:inline distT="0" distB="0" distL="0" distR="0" wp14:anchorId="0B2A0B2B" wp14:editId="769CDEA0">
            <wp:extent cx="3098800" cy="1054100"/>
            <wp:effectExtent l="0" t="0" r="6350" b="0"/>
            <wp:docPr id="1324274427" name="Picture 2"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VIT new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800" cy="1054100"/>
                    </a:xfrm>
                    <a:prstGeom prst="rect">
                      <a:avLst/>
                    </a:prstGeom>
                    <a:noFill/>
                    <a:ln>
                      <a:noFill/>
                    </a:ln>
                  </pic:spPr>
                </pic:pic>
              </a:graphicData>
            </a:graphic>
          </wp:inline>
        </w:drawing>
      </w:r>
    </w:p>
    <w:p w14:paraId="4B6B2757" w14:textId="77777777" w:rsidR="0050585C" w:rsidRPr="0050585C" w:rsidRDefault="0050585C" w:rsidP="0050585C">
      <w:pPr>
        <w:widowControl w:val="0"/>
        <w:autoSpaceDE w:val="0"/>
        <w:autoSpaceDN w:val="0"/>
        <w:adjustRightInd w:val="0"/>
        <w:spacing w:after="0" w:line="240" w:lineRule="auto"/>
        <w:ind w:left="2880"/>
        <w:rPr>
          <w:rFonts w:ascii="Times" w:hAnsi="Times" w:cs="Times"/>
          <w:sz w:val="28"/>
          <w:szCs w:val="28"/>
          <w:lang w:val="en-US" w:eastAsia="en-US"/>
        </w:rPr>
      </w:pPr>
    </w:p>
    <w:p w14:paraId="68D113B0" w14:textId="2828AEFB" w:rsidR="0050585C" w:rsidRPr="0050585C" w:rsidRDefault="0050585C" w:rsidP="008E4713">
      <w:pPr>
        <w:spacing w:after="0" w:line="360" w:lineRule="auto"/>
        <w:ind w:left="-360" w:right="-334"/>
        <w:jc w:val="center"/>
        <w:rPr>
          <w:rFonts w:ascii="Times New Roman" w:hAnsi="Times New Roman"/>
          <w:b/>
          <w:bCs/>
          <w:sz w:val="24"/>
          <w:szCs w:val="20"/>
          <w:lang w:val="en-US" w:eastAsia="en-US"/>
        </w:rPr>
      </w:pPr>
      <w:r w:rsidRPr="0050585C">
        <w:rPr>
          <w:rFonts w:ascii="Times New Roman" w:hAnsi="Times New Roman"/>
          <w:b/>
          <w:bCs/>
          <w:sz w:val="24"/>
          <w:szCs w:val="20"/>
          <w:lang w:val="en-US" w:eastAsia="en-US"/>
        </w:rPr>
        <w:t xml:space="preserve">SCHOOL OF </w:t>
      </w:r>
      <w:r w:rsidR="008E4713">
        <w:rPr>
          <w:rFonts w:ascii="Times New Roman" w:hAnsi="Times New Roman"/>
          <w:b/>
          <w:bCs/>
          <w:sz w:val="24"/>
          <w:szCs w:val="20"/>
          <w:lang w:val="en-US" w:eastAsia="en-US"/>
        </w:rPr>
        <w:t>COMPUTER SCIENCE</w:t>
      </w:r>
      <w:r w:rsidRPr="0050585C">
        <w:rPr>
          <w:rFonts w:ascii="Times New Roman" w:hAnsi="Times New Roman"/>
          <w:b/>
          <w:bCs/>
          <w:sz w:val="24"/>
          <w:szCs w:val="20"/>
          <w:lang w:val="en-US" w:eastAsia="en-US"/>
        </w:rPr>
        <w:t xml:space="preserve"> ENGINEERING</w:t>
      </w:r>
      <w:r w:rsidR="008E4713">
        <w:rPr>
          <w:rFonts w:ascii="Times New Roman" w:hAnsi="Times New Roman"/>
          <w:b/>
          <w:bCs/>
          <w:sz w:val="24"/>
          <w:szCs w:val="20"/>
          <w:lang w:val="en-US" w:eastAsia="en-US"/>
        </w:rPr>
        <w:t xml:space="preserve"> AND INFORMATION SYSTEMS</w:t>
      </w:r>
    </w:p>
    <w:p w14:paraId="37ED3409" w14:textId="324DA237" w:rsidR="0050585C" w:rsidRDefault="008E4713" w:rsidP="0050585C">
      <w:pPr>
        <w:spacing w:after="0" w:line="360" w:lineRule="auto"/>
        <w:jc w:val="center"/>
        <w:rPr>
          <w:rFonts w:ascii="Times New Roman" w:hAnsi="Times New Roman"/>
          <w:b/>
          <w:bCs/>
          <w:sz w:val="24"/>
          <w:szCs w:val="20"/>
          <w:lang w:val="en-US" w:eastAsia="en-US"/>
        </w:rPr>
      </w:pPr>
      <w:r>
        <w:rPr>
          <w:rFonts w:ascii="Times New Roman" w:hAnsi="Times New Roman"/>
          <w:b/>
          <w:bCs/>
          <w:sz w:val="24"/>
          <w:szCs w:val="20"/>
          <w:lang w:val="en-US" w:eastAsia="en-US"/>
        </w:rPr>
        <w:t>Winter</w:t>
      </w:r>
      <w:r w:rsidR="0050585C" w:rsidRPr="0050585C">
        <w:rPr>
          <w:rFonts w:ascii="Times New Roman" w:hAnsi="Times New Roman"/>
          <w:b/>
          <w:bCs/>
          <w:sz w:val="24"/>
          <w:szCs w:val="20"/>
          <w:lang w:val="en-US" w:eastAsia="en-US"/>
        </w:rPr>
        <w:t xml:space="preserve"> Semester – 2023-24</w:t>
      </w:r>
    </w:p>
    <w:p w14:paraId="2833FF45" w14:textId="28EC1A85" w:rsidR="008E4713" w:rsidRPr="0050585C" w:rsidRDefault="008E4713" w:rsidP="008E4713">
      <w:pPr>
        <w:spacing w:after="0" w:line="360" w:lineRule="auto"/>
        <w:jc w:val="center"/>
        <w:rPr>
          <w:rFonts w:ascii="Times New Roman" w:hAnsi="Times New Roman"/>
          <w:b/>
          <w:bCs/>
          <w:sz w:val="24"/>
          <w:szCs w:val="20"/>
          <w:lang w:val="en-US" w:eastAsia="en-US"/>
        </w:rPr>
      </w:pPr>
      <w:r w:rsidRPr="0050585C">
        <w:rPr>
          <w:rFonts w:ascii="Times New Roman" w:hAnsi="Times New Roman"/>
          <w:b/>
          <w:bCs/>
          <w:sz w:val="24"/>
          <w:szCs w:val="20"/>
          <w:lang w:val="en-US" w:eastAsia="en-US"/>
        </w:rPr>
        <w:t xml:space="preserve">M.Tech (SE) </w:t>
      </w:r>
    </w:p>
    <w:p w14:paraId="21F202BB" w14:textId="5807911C" w:rsidR="0050585C" w:rsidRPr="0050585C" w:rsidRDefault="0050585C" w:rsidP="0050585C">
      <w:pPr>
        <w:spacing w:after="0" w:line="360" w:lineRule="auto"/>
        <w:jc w:val="center"/>
        <w:rPr>
          <w:rFonts w:ascii="Times New Roman" w:hAnsi="Times New Roman"/>
          <w:b/>
          <w:bCs/>
          <w:sz w:val="24"/>
          <w:szCs w:val="20"/>
          <w:lang w:val="en-US" w:eastAsia="en-US"/>
        </w:rPr>
      </w:pPr>
      <w:r w:rsidRPr="0050585C">
        <w:rPr>
          <w:rFonts w:ascii="Times New Roman" w:hAnsi="Times New Roman"/>
          <w:b/>
          <w:bCs/>
          <w:sz w:val="24"/>
          <w:szCs w:val="20"/>
          <w:lang w:val="en-US" w:eastAsia="en-US"/>
        </w:rPr>
        <w:t>SWE</w:t>
      </w:r>
      <w:r w:rsidR="008E4713">
        <w:rPr>
          <w:rFonts w:ascii="Times New Roman" w:hAnsi="Times New Roman"/>
          <w:b/>
          <w:bCs/>
          <w:sz w:val="24"/>
          <w:szCs w:val="20"/>
          <w:lang w:val="en-US" w:eastAsia="en-US"/>
        </w:rPr>
        <w:t>190</w:t>
      </w:r>
      <w:r w:rsidRPr="0050585C">
        <w:rPr>
          <w:rFonts w:ascii="Times New Roman" w:hAnsi="Times New Roman"/>
          <w:b/>
          <w:bCs/>
          <w:sz w:val="24"/>
          <w:szCs w:val="20"/>
          <w:lang w:val="en-US" w:eastAsia="en-US"/>
        </w:rPr>
        <w:t xml:space="preserve">4 - </w:t>
      </w:r>
      <w:r w:rsidR="008E4713">
        <w:rPr>
          <w:rFonts w:ascii="Times New Roman" w:hAnsi="Times New Roman"/>
          <w:b/>
          <w:bCs/>
          <w:sz w:val="24"/>
          <w:szCs w:val="20"/>
          <w:lang w:val="en-US" w:eastAsia="en-US"/>
        </w:rPr>
        <w:t>Capstone</w:t>
      </w:r>
      <w:r w:rsidRPr="0050585C">
        <w:rPr>
          <w:rFonts w:ascii="Times New Roman" w:hAnsi="Times New Roman"/>
          <w:b/>
          <w:bCs/>
          <w:sz w:val="24"/>
          <w:szCs w:val="20"/>
          <w:lang w:val="en-US" w:eastAsia="en-US"/>
        </w:rPr>
        <w:t xml:space="preserve"> Project</w:t>
      </w:r>
    </w:p>
    <w:p w14:paraId="570BDB99" w14:textId="625125CB" w:rsidR="0050585C" w:rsidRPr="0050585C" w:rsidRDefault="0050585C" w:rsidP="0050585C">
      <w:pPr>
        <w:spacing w:after="0" w:line="360" w:lineRule="auto"/>
        <w:jc w:val="center"/>
        <w:rPr>
          <w:rFonts w:ascii="Times New Roman" w:hAnsi="Times New Roman"/>
          <w:b/>
          <w:sz w:val="24"/>
          <w:szCs w:val="20"/>
          <w:lang w:val="en-US" w:eastAsia="en-US"/>
        </w:rPr>
      </w:pPr>
      <w:r>
        <w:rPr>
          <w:rFonts w:ascii="Times New Roman" w:hAnsi="Times New Roman"/>
          <w:b/>
          <w:bCs/>
          <w:sz w:val="24"/>
          <w:szCs w:val="20"/>
          <w:lang w:val="en-US" w:eastAsia="en-US"/>
        </w:rPr>
        <w:t>1</w:t>
      </w:r>
      <w:r>
        <w:rPr>
          <w:rFonts w:ascii="Times New Roman" w:hAnsi="Times New Roman"/>
          <w:b/>
          <w:bCs/>
          <w:sz w:val="24"/>
          <w:szCs w:val="20"/>
          <w:vertAlign w:val="superscript"/>
          <w:lang w:val="en-US" w:eastAsia="en-US"/>
        </w:rPr>
        <w:t>st</w:t>
      </w:r>
      <w:r w:rsidRPr="0050585C">
        <w:rPr>
          <w:rFonts w:ascii="Times New Roman" w:hAnsi="Times New Roman"/>
          <w:b/>
          <w:bCs/>
          <w:sz w:val="24"/>
          <w:szCs w:val="20"/>
          <w:lang w:val="en-US" w:eastAsia="en-US"/>
        </w:rPr>
        <w:t xml:space="preserve"> Review </w:t>
      </w:r>
    </w:p>
    <w:p w14:paraId="7CF457FE" w14:textId="77777777" w:rsidR="0050585C" w:rsidRPr="0050585C" w:rsidRDefault="0050585C" w:rsidP="0050585C">
      <w:pPr>
        <w:spacing w:after="0" w:line="240" w:lineRule="auto"/>
        <w:rPr>
          <w:rFonts w:ascii="Times New Roman" w:hAnsi="Times New Roman"/>
          <w:sz w:val="24"/>
          <w:szCs w:val="20"/>
          <w:lang w:val="en-US" w:eastAsia="en-US"/>
        </w:rPr>
      </w:pPr>
    </w:p>
    <w:tbl>
      <w:tblPr>
        <w:tblStyle w:val="TableGridLight"/>
        <w:tblW w:w="9175" w:type="dxa"/>
        <w:tblLook w:val="0000" w:firstRow="0" w:lastRow="0" w:firstColumn="0" w:lastColumn="0" w:noHBand="0" w:noVBand="0"/>
      </w:tblPr>
      <w:tblGrid>
        <w:gridCol w:w="2212"/>
        <w:gridCol w:w="6963"/>
      </w:tblGrid>
      <w:tr w:rsidR="0050585C" w:rsidRPr="0050585C" w14:paraId="1824D3F9" w14:textId="77777777" w:rsidTr="004F677D">
        <w:trPr>
          <w:trHeight w:val="1111"/>
        </w:trPr>
        <w:tc>
          <w:tcPr>
            <w:tcW w:w="2212" w:type="dxa"/>
            <w:vAlign w:val="center"/>
          </w:tcPr>
          <w:p w14:paraId="33D9921C" w14:textId="77777777" w:rsidR="0050585C" w:rsidRDefault="0050585C" w:rsidP="004F677D">
            <w:pPr>
              <w:spacing w:after="0"/>
              <w:rPr>
                <w:rFonts w:ascii="Times New Roman" w:hAnsi="Times New Roman"/>
                <w:b/>
                <w:sz w:val="24"/>
                <w:szCs w:val="20"/>
                <w:lang w:val="en-US" w:eastAsia="en-US"/>
              </w:rPr>
            </w:pPr>
          </w:p>
          <w:p w14:paraId="3B5F7160" w14:textId="77777777" w:rsidR="0050585C" w:rsidRDefault="0050585C" w:rsidP="004F677D">
            <w:pPr>
              <w:spacing w:after="0"/>
              <w:rPr>
                <w:rFonts w:ascii="Times New Roman" w:hAnsi="Times New Roman"/>
                <w:b/>
                <w:sz w:val="24"/>
                <w:szCs w:val="20"/>
                <w:lang w:val="en-US" w:eastAsia="en-US"/>
              </w:rPr>
            </w:pPr>
            <w:r w:rsidRPr="0050585C">
              <w:rPr>
                <w:rFonts w:ascii="Times New Roman" w:hAnsi="Times New Roman"/>
                <w:b/>
                <w:sz w:val="24"/>
                <w:szCs w:val="20"/>
                <w:lang w:val="en-US" w:eastAsia="en-US"/>
              </w:rPr>
              <w:t>Register Number</w:t>
            </w:r>
          </w:p>
          <w:p w14:paraId="44E09C31" w14:textId="3DFD274D" w:rsidR="0050585C" w:rsidRPr="0050585C" w:rsidRDefault="0050585C" w:rsidP="004F677D">
            <w:pPr>
              <w:spacing w:after="0"/>
              <w:rPr>
                <w:rFonts w:ascii="Times New Roman" w:hAnsi="Times New Roman"/>
                <w:b/>
                <w:sz w:val="24"/>
                <w:szCs w:val="20"/>
                <w:lang w:val="en-US" w:eastAsia="en-US"/>
              </w:rPr>
            </w:pPr>
          </w:p>
        </w:tc>
        <w:tc>
          <w:tcPr>
            <w:tcW w:w="6963" w:type="dxa"/>
            <w:vAlign w:val="center"/>
          </w:tcPr>
          <w:p w14:paraId="0F8C65AA" w14:textId="2A2B4F8A" w:rsidR="0050585C" w:rsidRPr="0050585C" w:rsidRDefault="0050585C" w:rsidP="004F677D">
            <w:pPr>
              <w:spacing w:after="0"/>
              <w:ind w:left="290"/>
              <w:rPr>
                <w:rFonts w:ascii="Times New Roman" w:hAnsi="Times New Roman"/>
                <w:sz w:val="24"/>
                <w:szCs w:val="20"/>
                <w:lang w:val="en-US" w:eastAsia="en-US"/>
              </w:rPr>
            </w:pPr>
            <w:r w:rsidRPr="0050585C">
              <w:rPr>
                <w:rFonts w:ascii="Times New Roman" w:hAnsi="Times New Roman"/>
                <w:sz w:val="24"/>
                <w:szCs w:val="20"/>
                <w:lang w:eastAsia="en-US"/>
              </w:rPr>
              <w:t>19MIS0184</w:t>
            </w:r>
          </w:p>
        </w:tc>
      </w:tr>
      <w:tr w:rsidR="0050585C" w:rsidRPr="0050585C" w14:paraId="54C2D43D" w14:textId="77777777" w:rsidTr="004F677D">
        <w:trPr>
          <w:trHeight w:val="1111"/>
        </w:trPr>
        <w:tc>
          <w:tcPr>
            <w:tcW w:w="2212" w:type="dxa"/>
            <w:vAlign w:val="center"/>
          </w:tcPr>
          <w:p w14:paraId="630C9ABF" w14:textId="77777777" w:rsidR="0050585C" w:rsidRDefault="0050585C" w:rsidP="004F677D">
            <w:pPr>
              <w:spacing w:after="0"/>
              <w:rPr>
                <w:rFonts w:ascii="Times New Roman" w:hAnsi="Times New Roman"/>
                <w:b/>
                <w:sz w:val="24"/>
                <w:szCs w:val="20"/>
                <w:lang w:val="en-US" w:eastAsia="en-US"/>
              </w:rPr>
            </w:pPr>
          </w:p>
          <w:p w14:paraId="19BC015B" w14:textId="77777777" w:rsidR="0050585C" w:rsidRDefault="0050585C" w:rsidP="004F677D">
            <w:pPr>
              <w:spacing w:after="0"/>
              <w:rPr>
                <w:rFonts w:ascii="Times New Roman" w:hAnsi="Times New Roman"/>
                <w:b/>
                <w:sz w:val="24"/>
                <w:szCs w:val="20"/>
                <w:lang w:val="en-US" w:eastAsia="en-US"/>
              </w:rPr>
            </w:pPr>
            <w:r w:rsidRPr="0050585C">
              <w:rPr>
                <w:rFonts w:ascii="Times New Roman" w:hAnsi="Times New Roman"/>
                <w:b/>
                <w:sz w:val="24"/>
                <w:szCs w:val="20"/>
                <w:lang w:val="en-US" w:eastAsia="en-US"/>
              </w:rPr>
              <w:t>Student Name</w:t>
            </w:r>
          </w:p>
          <w:p w14:paraId="57E4A72F" w14:textId="578D4E95" w:rsidR="0050585C" w:rsidRPr="0050585C" w:rsidRDefault="0050585C" w:rsidP="004F677D">
            <w:pPr>
              <w:spacing w:after="0"/>
              <w:rPr>
                <w:rFonts w:ascii="Times New Roman" w:hAnsi="Times New Roman"/>
                <w:b/>
                <w:sz w:val="24"/>
                <w:szCs w:val="20"/>
                <w:lang w:val="en-US" w:eastAsia="en-US"/>
              </w:rPr>
            </w:pPr>
          </w:p>
        </w:tc>
        <w:tc>
          <w:tcPr>
            <w:tcW w:w="6963" w:type="dxa"/>
            <w:vAlign w:val="center"/>
          </w:tcPr>
          <w:p w14:paraId="2544A035" w14:textId="5A972C36" w:rsidR="0050585C" w:rsidRPr="0050585C" w:rsidRDefault="0050585C" w:rsidP="004F677D">
            <w:pPr>
              <w:spacing w:after="0"/>
              <w:ind w:left="290"/>
              <w:rPr>
                <w:rFonts w:ascii="Times New Roman" w:hAnsi="Times New Roman"/>
                <w:sz w:val="24"/>
                <w:szCs w:val="20"/>
                <w:lang w:val="en-US" w:eastAsia="en-US"/>
              </w:rPr>
            </w:pPr>
            <w:r>
              <w:rPr>
                <w:rFonts w:ascii="Times New Roman" w:hAnsi="Times New Roman"/>
                <w:sz w:val="24"/>
                <w:szCs w:val="20"/>
                <w:lang w:val="en-US" w:eastAsia="en-US"/>
              </w:rPr>
              <w:t>VIVEK R</w:t>
            </w:r>
          </w:p>
        </w:tc>
      </w:tr>
      <w:tr w:rsidR="0050585C" w:rsidRPr="0050585C" w14:paraId="096C4DC0" w14:textId="77777777" w:rsidTr="004F677D">
        <w:trPr>
          <w:trHeight w:val="1489"/>
        </w:trPr>
        <w:tc>
          <w:tcPr>
            <w:tcW w:w="2212" w:type="dxa"/>
            <w:vAlign w:val="center"/>
          </w:tcPr>
          <w:p w14:paraId="20A77437" w14:textId="77777777" w:rsidR="0050585C" w:rsidRDefault="0050585C" w:rsidP="004F677D">
            <w:pPr>
              <w:spacing w:after="0"/>
              <w:rPr>
                <w:rFonts w:ascii="Times New Roman" w:hAnsi="Times New Roman"/>
                <w:b/>
                <w:sz w:val="24"/>
                <w:szCs w:val="20"/>
                <w:lang w:val="en-US" w:eastAsia="en-US"/>
              </w:rPr>
            </w:pPr>
          </w:p>
          <w:p w14:paraId="515510D6" w14:textId="5C8CCD29" w:rsidR="0050585C" w:rsidRPr="0050585C" w:rsidRDefault="0050585C" w:rsidP="004F677D">
            <w:pPr>
              <w:spacing w:after="0"/>
              <w:rPr>
                <w:rFonts w:ascii="Times New Roman" w:hAnsi="Times New Roman"/>
                <w:b/>
                <w:sz w:val="24"/>
                <w:szCs w:val="20"/>
                <w:lang w:val="en-US" w:eastAsia="en-US"/>
              </w:rPr>
            </w:pPr>
            <w:r w:rsidRPr="0050585C">
              <w:rPr>
                <w:rFonts w:ascii="Times New Roman" w:hAnsi="Times New Roman"/>
                <w:b/>
                <w:sz w:val="24"/>
                <w:szCs w:val="20"/>
                <w:lang w:val="en-US" w:eastAsia="en-US"/>
              </w:rPr>
              <w:t xml:space="preserve">Project Code </w:t>
            </w:r>
          </w:p>
          <w:p w14:paraId="5F0DEA9F" w14:textId="77777777" w:rsidR="0050585C" w:rsidRDefault="0050585C" w:rsidP="004F677D">
            <w:pPr>
              <w:spacing w:after="0"/>
              <w:rPr>
                <w:rFonts w:ascii="Times New Roman" w:hAnsi="Times New Roman"/>
                <w:b/>
                <w:sz w:val="24"/>
                <w:szCs w:val="20"/>
                <w:lang w:val="en-US" w:eastAsia="en-US"/>
              </w:rPr>
            </w:pPr>
            <w:r w:rsidRPr="0050585C">
              <w:rPr>
                <w:rFonts w:ascii="Times New Roman" w:hAnsi="Times New Roman"/>
                <w:b/>
                <w:sz w:val="24"/>
                <w:szCs w:val="20"/>
                <w:lang w:val="en-US" w:eastAsia="en-US"/>
              </w:rPr>
              <w:t>(Course Code)</w:t>
            </w:r>
          </w:p>
          <w:p w14:paraId="4773B211" w14:textId="77777777" w:rsidR="0050585C" w:rsidRPr="0050585C" w:rsidRDefault="0050585C" w:rsidP="004F677D">
            <w:pPr>
              <w:spacing w:after="0"/>
              <w:rPr>
                <w:rFonts w:ascii="Times New Roman" w:hAnsi="Times New Roman"/>
                <w:b/>
                <w:sz w:val="24"/>
                <w:szCs w:val="20"/>
                <w:lang w:val="en-US" w:eastAsia="en-US"/>
              </w:rPr>
            </w:pPr>
          </w:p>
        </w:tc>
        <w:tc>
          <w:tcPr>
            <w:tcW w:w="6963" w:type="dxa"/>
            <w:vAlign w:val="center"/>
          </w:tcPr>
          <w:p w14:paraId="3C83053A" w14:textId="553D0A1E" w:rsidR="0050585C" w:rsidRPr="0050585C" w:rsidRDefault="0050585C" w:rsidP="004F677D">
            <w:pPr>
              <w:spacing w:after="0"/>
              <w:ind w:left="290"/>
              <w:rPr>
                <w:rFonts w:ascii="Times New Roman" w:hAnsi="Times New Roman"/>
                <w:sz w:val="24"/>
                <w:szCs w:val="20"/>
                <w:lang w:val="en-US" w:eastAsia="en-US"/>
              </w:rPr>
            </w:pPr>
            <w:r>
              <w:rPr>
                <w:rFonts w:ascii="Times New Roman" w:hAnsi="Times New Roman"/>
                <w:sz w:val="24"/>
                <w:szCs w:val="20"/>
                <w:lang w:val="en-US" w:eastAsia="en-US"/>
              </w:rPr>
              <w:t>SWE</w:t>
            </w:r>
            <w:r w:rsidR="008E4713">
              <w:rPr>
                <w:rFonts w:ascii="Times New Roman" w:hAnsi="Times New Roman"/>
                <w:sz w:val="24"/>
                <w:szCs w:val="20"/>
                <w:lang w:val="en-US" w:eastAsia="en-US"/>
              </w:rPr>
              <w:t>1904</w:t>
            </w:r>
          </w:p>
        </w:tc>
      </w:tr>
      <w:tr w:rsidR="0050585C" w:rsidRPr="0050585C" w14:paraId="1E19BE92" w14:textId="77777777" w:rsidTr="004F677D">
        <w:trPr>
          <w:trHeight w:val="1489"/>
        </w:trPr>
        <w:tc>
          <w:tcPr>
            <w:tcW w:w="2212" w:type="dxa"/>
            <w:vAlign w:val="center"/>
          </w:tcPr>
          <w:p w14:paraId="2FB18129" w14:textId="77777777" w:rsidR="0050585C" w:rsidRDefault="0050585C" w:rsidP="004F677D">
            <w:pPr>
              <w:spacing w:after="0"/>
              <w:rPr>
                <w:rFonts w:ascii="Times New Roman" w:hAnsi="Times New Roman"/>
                <w:b/>
                <w:sz w:val="24"/>
                <w:szCs w:val="20"/>
                <w:lang w:val="en-US" w:eastAsia="en-US"/>
              </w:rPr>
            </w:pPr>
          </w:p>
          <w:p w14:paraId="012D83A9" w14:textId="77777777" w:rsidR="0050585C" w:rsidRDefault="0050585C" w:rsidP="004F677D">
            <w:pPr>
              <w:spacing w:after="0"/>
              <w:rPr>
                <w:rFonts w:ascii="Times New Roman" w:hAnsi="Times New Roman"/>
                <w:b/>
                <w:sz w:val="24"/>
                <w:szCs w:val="20"/>
                <w:lang w:val="en-US" w:eastAsia="en-US"/>
              </w:rPr>
            </w:pPr>
            <w:r w:rsidRPr="0050585C">
              <w:rPr>
                <w:rFonts w:ascii="Times New Roman" w:hAnsi="Times New Roman"/>
                <w:b/>
                <w:sz w:val="24"/>
                <w:szCs w:val="20"/>
                <w:lang w:val="en-US" w:eastAsia="en-US"/>
              </w:rPr>
              <w:t>Project Domain (Capstone Project)</w:t>
            </w:r>
          </w:p>
          <w:p w14:paraId="1AEF83C3" w14:textId="67BF4471" w:rsidR="0050585C" w:rsidRPr="0050585C" w:rsidRDefault="0050585C" w:rsidP="004F677D">
            <w:pPr>
              <w:spacing w:after="0"/>
              <w:rPr>
                <w:rFonts w:ascii="Times New Roman" w:hAnsi="Times New Roman"/>
                <w:b/>
                <w:sz w:val="24"/>
                <w:szCs w:val="20"/>
                <w:lang w:val="en-US" w:eastAsia="en-US"/>
              </w:rPr>
            </w:pPr>
          </w:p>
        </w:tc>
        <w:tc>
          <w:tcPr>
            <w:tcW w:w="6963" w:type="dxa"/>
            <w:vAlign w:val="center"/>
          </w:tcPr>
          <w:p w14:paraId="580DA257" w14:textId="76C322C0" w:rsidR="0050585C" w:rsidRPr="0050585C" w:rsidRDefault="009C476B" w:rsidP="004F677D">
            <w:pPr>
              <w:spacing w:after="0"/>
              <w:ind w:left="290"/>
              <w:rPr>
                <w:rFonts w:ascii="Times New Roman" w:hAnsi="Times New Roman"/>
                <w:sz w:val="24"/>
                <w:szCs w:val="20"/>
                <w:lang w:val="en-US" w:eastAsia="en-US"/>
              </w:rPr>
            </w:pPr>
            <w:r>
              <w:rPr>
                <w:rFonts w:ascii="Times New Roman" w:hAnsi="Times New Roman"/>
                <w:sz w:val="24"/>
                <w:szCs w:val="20"/>
                <w:lang w:val="en-US" w:eastAsia="en-US"/>
              </w:rPr>
              <w:t>DATA SCIENCE</w:t>
            </w:r>
          </w:p>
        </w:tc>
      </w:tr>
      <w:tr w:rsidR="0050585C" w:rsidRPr="0050585C" w14:paraId="026C36EA" w14:textId="77777777" w:rsidTr="004F677D">
        <w:trPr>
          <w:trHeight w:val="1489"/>
        </w:trPr>
        <w:tc>
          <w:tcPr>
            <w:tcW w:w="2212" w:type="dxa"/>
            <w:vAlign w:val="center"/>
          </w:tcPr>
          <w:p w14:paraId="61CAF4DF" w14:textId="77777777" w:rsidR="0050585C" w:rsidRDefault="0050585C" w:rsidP="004F677D">
            <w:pPr>
              <w:spacing w:after="0"/>
              <w:rPr>
                <w:rFonts w:ascii="Times New Roman" w:hAnsi="Times New Roman"/>
                <w:b/>
                <w:sz w:val="24"/>
                <w:szCs w:val="20"/>
                <w:lang w:val="en-US" w:eastAsia="en-US"/>
              </w:rPr>
            </w:pPr>
          </w:p>
          <w:p w14:paraId="056C0F88" w14:textId="77777777" w:rsidR="0050585C" w:rsidRDefault="0050585C" w:rsidP="004F677D">
            <w:pPr>
              <w:spacing w:after="0"/>
              <w:rPr>
                <w:rFonts w:ascii="Times New Roman" w:hAnsi="Times New Roman"/>
                <w:b/>
                <w:sz w:val="24"/>
                <w:szCs w:val="20"/>
                <w:lang w:val="en-US" w:eastAsia="en-US"/>
              </w:rPr>
            </w:pPr>
            <w:r w:rsidRPr="0050585C">
              <w:rPr>
                <w:rFonts w:ascii="Times New Roman" w:hAnsi="Times New Roman"/>
                <w:b/>
                <w:sz w:val="24"/>
                <w:szCs w:val="20"/>
                <w:lang w:val="en-US" w:eastAsia="en-US"/>
              </w:rPr>
              <w:t>Project Title (Capstone Project)</w:t>
            </w:r>
          </w:p>
          <w:p w14:paraId="5CB0AE25" w14:textId="4A20A79C" w:rsidR="0050585C" w:rsidRPr="0050585C" w:rsidRDefault="0050585C" w:rsidP="004F677D">
            <w:pPr>
              <w:spacing w:after="0"/>
              <w:rPr>
                <w:rFonts w:ascii="Times New Roman" w:hAnsi="Times New Roman"/>
                <w:b/>
                <w:sz w:val="24"/>
                <w:szCs w:val="20"/>
                <w:lang w:val="en-US" w:eastAsia="en-US"/>
              </w:rPr>
            </w:pPr>
          </w:p>
        </w:tc>
        <w:tc>
          <w:tcPr>
            <w:tcW w:w="6963" w:type="dxa"/>
            <w:vAlign w:val="center"/>
          </w:tcPr>
          <w:p w14:paraId="15CA069B" w14:textId="30BB892F" w:rsidR="0050585C" w:rsidRPr="0050585C" w:rsidRDefault="004F677D" w:rsidP="004F677D">
            <w:pPr>
              <w:spacing w:after="0"/>
              <w:ind w:left="291"/>
              <w:jc w:val="center"/>
              <w:rPr>
                <w:rFonts w:ascii="Times New Roman" w:hAnsi="Times New Roman"/>
                <w:sz w:val="24"/>
                <w:szCs w:val="20"/>
                <w:lang w:val="en-US" w:eastAsia="en-US"/>
              </w:rPr>
            </w:pPr>
            <w:bookmarkStart w:id="0" w:name="_Hlk158759378"/>
            <w:r w:rsidRPr="004F677D">
              <w:rPr>
                <w:rFonts w:ascii="Times New Roman" w:hAnsi="Times New Roman"/>
                <w:sz w:val="24"/>
                <w:szCs w:val="20"/>
                <w:lang w:val="en-US" w:eastAsia="en-US"/>
              </w:rPr>
              <w:t xml:space="preserve">Comprehensive </w:t>
            </w:r>
            <w:r>
              <w:rPr>
                <w:rFonts w:ascii="Times New Roman" w:hAnsi="Times New Roman"/>
                <w:sz w:val="24"/>
                <w:szCs w:val="20"/>
                <w:lang w:val="en-US" w:eastAsia="en-US"/>
              </w:rPr>
              <w:t>approach</w:t>
            </w:r>
            <w:r w:rsidRPr="004F677D">
              <w:rPr>
                <w:rFonts w:ascii="Times New Roman" w:hAnsi="Times New Roman"/>
                <w:sz w:val="24"/>
                <w:szCs w:val="20"/>
                <w:lang w:val="en-US" w:eastAsia="en-US"/>
              </w:rPr>
              <w:t xml:space="preserve"> of Static and Dynamic Data Analytics through Automated Machine Learning (AutoML)</w:t>
            </w:r>
            <w:bookmarkEnd w:id="0"/>
          </w:p>
        </w:tc>
      </w:tr>
      <w:tr w:rsidR="0050585C" w:rsidRPr="0050585C" w14:paraId="54062AC9" w14:textId="77777777" w:rsidTr="004F677D">
        <w:trPr>
          <w:trHeight w:val="1111"/>
        </w:trPr>
        <w:tc>
          <w:tcPr>
            <w:tcW w:w="2212" w:type="dxa"/>
            <w:vAlign w:val="center"/>
          </w:tcPr>
          <w:p w14:paraId="24C27F1D" w14:textId="0F59B236" w:rsidR="0050585C" w:rsidRPr="0050585C" w:rsidRDefault="0050585C" w:rsidP="004F677D">
            <w:pPr>
              <w:spacing w:after="0"/>
              <w:rPr>
                <w:rFonts w:ascii="Times New Roman" w:hAnsi="Times New Roman"/>
                <w:b/>
                <w:sz w:val="24"/>
                <w:szCs w:val="20"/>
                <w:lang w:val="en-US" w:eastAsia="en-US"/>
              </w:rPr>
            </w:pPr>
            <w:r>
              <w:rPr>
                <w:rFonts w:ascii="Times New Roman" w:hAnsi="Times New Roman"/>
                <w:b/>
                <w:sz w:val="24"/>
                <w:szCs w:val="20"/>
                <w:lang w:val="en-US" w:eastAsia="en-US"/>
              </w:rPr>
              <w:t>Guide Name</w:t>
            </w:r>
          </w:p>
        </w:tc>
        <w:tc>
          <w:tcPr>
            <w:tcW w:w="6963" w:type="dxa"/>
            <w:vAlign w:val="center"/>
          </w:tcPr>
          <w:p w14:paraId="54934EEC" w14:textId="77777777" w:rsidR="0050585C" w:rsidRPr="0050585C" w:rsidRDefault="0050585C" w:rsidP="004F677D">
            <w:pPr>
              <w:spacing w:after="0"/>
              <w:ind w:left="290"/>
              <w:rPr>
                <w:rFonts w:ascii="Times New Roman" w:hAnsi="Times New Roman"/>
                <w:sz w:val="24"/>
                <w:szCs w:val="20"/>
                <w:lang w:val="en-US" w:eastAsia="en-US"/>
              </w:rPr>
            </w:pPr>
          </w:p>
          <w:p w14:paraId="56DA57E7" w14:textId="36CBADAE" w:rsidR="0050585C" w:rsidRPr="0050585C" w:rsidRDefault="0050585C" w:rsidP="004F677D">
            <w:pPr>
              <w:spacing w:after="0"/>
              <w:ind w:left="290"/>
              <w:rPr>
                <w:rFonts w:ascii="Times New Roman" w:hAnsi="Times New Roman"/>
                <w:sz w:val="24"/>
                <w:szCs w:val="20"/>
                <w:lang w:val="en-US" w:eastAsia="en-US"/>
              </w:rPr>
            </w:pPr>
            <w:r>
              <w:rPr>
                <w:rFonts w:ascii="Times New Roman" w:hAnsi="Times New Roman"/>
                <w:sz w:val="24"/>
                <w:szCs w:val="20"/>
                <w:lang w:val="en-US" w:eastAsia="en-US"/>
              </w:rPr>
              <w:t>Dr. CHADRASEGAR T</w:t>
            </w:r>
          </w:p>
          <w:p w14:paraId="116B14B5" w14:textId="77777777" w:rsidR="0050585C" w:rsidRPr="0050585C" w:rsidRDefault="0050585C" w:rsidP="004F677D">
            <w:pPr>
              <w:spacing w:after="0"/>
              <w:ind w:left="290"/>
              <w:rPr>
                <w:rFonts w:ascii="Times New Roman" w:hAnsi="Times New Roman"/>
                <w:sz w:val="24"/>
                <w:szCs w:val="20"/>
                <w:lang w:val="en-US" w:eastAsia="en-US"/>
              </w:rPr>
            </w:pPr>
          </w:p>
        </w:tc>
      </w:tr>
      <w:tr w:rsidR="0044208A" w:rsidRPr="0050585C" w14:paraId="56DFC773" w14:textId="77777777" w:rsidTr="004F677D">
        <w:trPr>
          <w:trHeight w:val="1111"/>
        </w:trPr>
        <w:tc>
          <w:tcPr>
            <w:tcW w:w="2212" w:type="dxa"/>
            <w:vAlign w:val="center"/>
          </w:tcPr>
          <w:p w14:paraId="38524572" w14:textId="3D2613F1" w:rsidR="0044208A" w:rsidRDefault="0044208A" w:rsidP="004F677D">
            <w:pPr>
              <w:spacing w:after="0"/>
              <w:rPr>
                <w:rFonts w:ascii="Times New Roman" w:hAnsi="Times New Roman"/>
                <w:b/>
                <w:sz w:val="24"/>
                <w:szCs w:val="20"/>
                <w:lang w:val="en-US" w:eastAsia="en-US"/>
              </w:rPr>
            </w:pPr>
            <w:r>
              <w:rPr>
                <w:rFonts w:ascii="Times New Roman" w:hAnsi="Times New Roman"/>
                <w:b/>
                <w:sz w:val="24"/>
                <w:szCs w:val="20"/>
                <w:lang w:val="en-US" w:eastAsia="en-US"/>
              </w:rPr>
              <w:t>Guide Signature</w:t>
            </w:r>
          </w:p>
        </w:tc>
        <w:tc>
          <w:tcPr>
            <w:tcW w:w="6963" w:type="dxa"/>
            <w:vAlign w:val="center"/>
          </w:tcPr>
          <w:p w14:paraId="13CB8632" w14:textId="783A9102" w:rsidR="0044208A" w:rsidRPr="0050585C" w:rsidRDefault="0044208A" w:rsidP="004F677D">
            <w:pPr>
              <w:spacing w:after="0"/>
              <w:ind w:left="290"/>
              <w:rPr>
                <w:rFonts w:ascii="Times New Roman" w:hAnsi="Times New Roman"/>
                <w:sz w:val="24"/>
                <w:szCs w:val="20"/>
                <w:lang w:val="en-US" w:eastAsia="en-US"/>
              </w:rPr>
            </w:pPr>
          </w:p>
          <w:p w14:paraId="01E7D920" w14:textId="7F2CC5DC" w:rsidR="0044208A" w:rsidRDefault="0044208A" w:rsidP="004F677D">
            <w:pPr>
              <w:spacing w:after="0"/>
              <w:ind w:left="290"/>
              <w:rPr>
                <w:rFonts w:ascii="Times New Roman" w:hAnsi="Times New Roman"/>
                <w:noProof/>
                <w:sz w:val="24"/>
                <w:szCs w:val="20"/>
                <w:lang w:val="en-US" w:eastAsia="en-US"/>
              </w:rPr>
            </w:pPr>
          </w:p>
          <w:p w14:paraId="2EB6B32F" w14:textId="77777777" w:rsidR="004F677D" w:rsidRDefault="004F677D" w:rsidP="004F677D">
            <w:pPr>
              <w:spacing w:after="0"/>
              <w:ind w:left="290"/>
              <w:rPr>
                <w:rFonts w:ascii="Times New Roman" w:hAnsi="Times New Roman"/>
                <w:sz w:val="24"/>
                <w:szCs w:val="20"/>
                <w:lang w:val="en-US" w:eastAsia="en-US"/>
              </w:rPr>
            </w:pPr>
          </w:p>
          <w:p w14:paraId="62234C23" w14:textId="77777777" w:rsidR="004F677D" w:rsidRPr="0050585C" w:rsidRDefault="004F677D" w:rsidP="004F677D">
            <w:pPr>
              <w:spacing w:after="0"/>
              <w:ind w:left="290"/>
              <w:rPr>
                <w:rFonts w:ascii="Times New Roman" w:hAnsi="Times New Roman"/>
                <w:sz w:val="24"/>
                <w:szCs w:val="20"/>
                <w:lang w:val="en-US" w:eastAsia="en-US"/>
              </w:rPr>
            </w:pPr>
          </w:p>
          <w:p w14:paraId="473EFF95" w14:textId="77777777" w:rsidR="0044208A" w:rsidRPr="0050585C" w:rsidRDefault="0044208A" w:rsidP="004F677D">
            <w:pPr>
              <w:spacing w:after="0"/>
              <w:ind w:left="290"/>
              <w:rPr>
                <w:rFonts w:ascii="Times New Roman" w:hAnsi="Times New Roman"/>
                <w:sz w:val="24"/>
                <w:szCs w:val="20"/>
                <w:lang w:val="en-US" w:eastAsia="en-US"/>
              </w:rPr>
            </w:pPr>
          </w:p>
        </w:tc>
      </w:tr>
    </w:tbl>
    <w:p w14:paraId="2A9AEB4B" w14:textId="03A0B6EF" w:rsidR="007D1859" w:rsidRPr="007561AF" w:rsidRDefault="004F677D" w:rsidP="004F677D">
      <w:pPr>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b/>
          <w:bCs/>
          <w:sz w:val="28"/>
          <w:szCs w:val="24"/>
          <w:lang w:val="en-US" w:eastAsia="en-US"/>
        </w:rPr>
      </w:pPr>
      <w:r w:rsidRPr="004F677D">
        <w:rPr>
          <w:rFonts w:ascii="Times New Roman" w:hAnsi="Times New Roman"/>
          <w:b/>
          <w:bCs/>
          <w:sz w:val="28"/>
          <w:szCs w:val="24"/>
          <w:lang w:val="en-US" w:eastAsia="en-US"/>
        </w:rPr>
        <w:lastRenderedPageBreak/>
        <w:t>Comprehensive approach of Static and Dynamic Data Analytics through Automated Machine Learning (AutoML)</w:t>
      </w:r>
    </w:p>
    <w:p w14:paraId="7D19EC21" w14:textId="77777777" w:rsidR="007561AF" w:rsidRDefault="007561AF" w:rsidP="007561AF">
      <w:pPr>
        <w:jc w:val="center"/>
        <w:rPr>
          <w:rFonts w:ascii="Times New Roman" w:hAnsi="Times New Roman"/>
          <w:sz w:val="28"/>
        </w:rPr>
      </w:pPr>
    </w:p>
    <w:p w14:paraId="0998F4E1" w14:textId="1D91E7A5" w:rsidR="00B63852" w:rsidRDefault="00B63852" w:rsidP="005C58AD">
      <w:pPr>
        <w:jc w:val="both"/>
        <w:rPr>
          <w:rFonts w:ascii="Times New Roman" w:hAnsi="Times New Roman"/>
          <w:b/>
          <w:bCs/>
          <w:sz w:val="28"/>
        </w:rPr>
      </w:pPr>
      <w:r w:rsidRPr="00B63852">
        <w:rPr>
          <w:rFonts w:ascii="Times New Roman" w:hAnsi="Times New Roman"/>
          <w:b/>
          <w:bCs/>
          <w:sz w:val="28"/>
        </w:rPr>
        <w:t>ABSTRACT:</w:t>
      </w:r>
    </w:p>
    <w:p w14:paraId="5B765D9D" w14:textId="49E9ABA3" w:rsidR="00081718" w:rsidRDefault="00157EDD" w:rsidP="007561AF">
      <w:pPr>
        <w:spacing w:line="360" w:lineRule="auto"/>
        <w:jc w:val="both"/>
        <w:rPr>
          <w:rFonts w:ascii="Times New Roman" w:hAnsi="Times New Roman"/>
          <w:sz w:val="24"/>
          <w:szCs w:val="18"/>
        </w:rPr>
      </w:pPr>
      <w:r w:rsidRPr="00765042">
        <w:rPr>
          <w:rFonts w:ascii="Times New Roman" w:hAnsi="Times New Roman"/>
          <w:sz w:val="24"/>
          <w:szCs w:val="18"/>
        </w:rPr>
        <w:t xml:space="preserve">The Intrusion Detection Evaluation Dataset (CICIDS2017) consists of normal network traffic and simulated abnormal data, caused by deliberate attacks on a test network. The success of Intrusion Detection Systems and Intrusion Prevention Systems, which are vital for detecting and mitigating computer network attacks, hinges on having current and relevant training data. This often </w:t>
      </w:r>
      <w:r w:rsidR="007B6D81" w:rsidRPr="00765042">
        <w:rPr>
          <w:rFonts w:ascii="Times New Roman" w:hAnsi="Times New Roman"/>
          <w:sz w:val="24"/>
          <w:szCs w:val="18"/>
        </w:rPr>
        <w:t>figures out</w:t>
      </w:r>
      <w:r w:rsidRPr="00765042">
        <w:rPr>
          <w:rFonts w:ascii="Times New Roman" w:hAnsi="Times New Roman"/>
          <w:sz w:val="24"/>
          <w:szCs w:val="18"/>
        </w:rPr>
        <w:t xml:space="preserve"> whether a network remains secure or becomes compromised. With the proliferation of sensors and smart devices, data generation speed in Internet of Things (IoT) systems has surged. These systems regularly process, transform, and </w:t>
      </w:r>
      <w:r w:rsidR="007B6D81" w:rsidRPr="00765042">
        <w:rPr>
          <w:rFonts w:ascii="Times New Roman" w:hAnsi="Times New Roman"/>
          <w:sz w:val="24"/>
          <w:szCs w:val="18"/>
        </w:rPr>
        <w:t>analyse</w:t>
      </w:r>
      <w:r w:rsidRPr="00765042">
        <w:rPr>
          <w:rFonts w:ascii="Times New Roman" w:hAnsi="Times New Roman"/>
          <w:sz w:val="24"/>
          <w:szCs w:val="18"/>
        </w:rPr>
        <w:t xml:space="preserve"> large volumes of data to enable various IoT services and functionalities. Machine Learning (ML) approaches have </w:t>
      </w:r>
      <w:r w:rsidR="007B6D81" w:rsidRPr="00765042">
        <w:rPr>
          <w:rFonts w:ascii="Times New Roman" w:hAnsi="Times New Roman"/>
          <w:sz w:val="24"/>
          <w:szCs w:val="18"/>
        </w:rPr>
        <w:t>proven</w:t>
      </w:r>
      <w:r w:rsidRPr="00765042">
        <w:rPr>
          <w:rFonts w:ascii="Times New Roman" w:hAnsi="Times New Roman"/>
          <w:sz w:val="24"/>
          <w:szCs w:val="18"/>
        </w:rPr>
        <w:t xml:space="preserve"> their effectiveness in IoT data analytics. However, applying ML models to such tasks is still challenging, particularly in terms of model selection, design/tuning, and updating. This has created a significant demand for experienced data scientists. Additionally, the dynamic nature of IoT data may lead to concept drift issues, negatively </w:t>
      </w:r>
      <w:r w:rsidR="007B6D81" w:rsidRPr="00765042">
        <w:rPr>
          <w:rFonts w:ascii="Times New Roman" w:hAnsi="Times New Roman"/>
          <w:sz w:val="24"/>
          <w:szCs w:val="18"/>
        </w:rPr>
        <w:t>affecting</w:t>
      </w:r>
      <w:r w:rsidRPr="00765042">
        <w:rPr>
          <w:rFonts w:ascii="Times New Roman" w:hAnsi="Times New Roman"/>
          <w:sz w:val="24"/>
          <w:szCs w:val="18"/>
        </w:rPr>
        <w:t xml:space="preserve"> model performance. </w:t>
      </w:r>
      <w:r w:rsidR="007B6D81" w:rsidRPr="00765042">
        <w:rPr>
          <w:rFonts w:ascii="Times New Roman" w:hAnsi="Times New Roman"/>
          <w:sz w:val="24"/>
          <w:szCs w:val="18"/>
        </w:rPr>
        <w:t>Alleviate</w:t>
      </w:r>
      <w:r w:rsidRPr="00765042">
        <w:rPr>
          <w:rFonts w:ascii="Times New Roman" w:hAnsi="Times New Roman"/>
          <w:sz w:val="24"/>
          <w:szCs w:val="18"/>
        </w:rPr>
        <w:t xml:space="preserve"> these issues, Automated Machine Learning (AutoML) has </w:t>
      </w:r>
      <w:r w:rsidR="007B6D81" w:rsidRPr="00765042">
        <w:rPr>
          <w:rFonts w:ascii="Times New Roman" w:hAnsi="Times New Roman"/>
          <w:sz w:val="24"/>
          <w:szCs w:val="18"/>
        </w:rPr>
        <w:t>appeared</w:t>
      </w:r>
      <w:r w:rsidRPr="00765042">
        <w:rPr>
          <w:rFonts w:ascii="Times New Roman" w:hAnsi="Times New Roman"/>
          <w:sz w:val="24"/>
          <w:szCs w:val="18"/>
        </w:rPr>
        <w:t xml:space="preserve"> as a field aimed at automatically selecting, constructing, tuning, and updating ML models to optimize performance on specific tasks. This project reviews existing methods for model selection, tuning, and updating in AutoML. The aim is to </w:t>
      </w:r>
      <w:r w:rsidR="007B6D81" w:rsidRPr="00765042">
        <w:rPr>
          <w:rFonts w:ascii="Times New Roman" w:hAnsi="Times New Roman"/>
          <w:sz w:val="24"/>
          <w:szCs w:val="18"/>
        </w:rPr>
        <w:t>find</w:t>
      </w:r>
      <w:r w:rsidRPr="00765042">
        <w:rPr>
          <w:rFonts w:ascii="Times New Roman" w:hAnsi="Times New Roman"/>
          <w:sz w:val="24"/>
          <w:szCs w:val="18"/>
        </w:rPr>
        <w:t xml:space="preserve"> and summarize optimal solutions for applying AutoML Techniques to the Intrusion detection evaluation dataset (CIC-IDS2017) and IoT Network Intrusion Dataset.</w:t>
      </w:r>
    </w:p>
    <w:p w14:paraId="48EA812C" w14:textId="37F925EF" w:rsidR="00765042" w:rsidRPr="00765042" w:rsidRDefault="00765042" w:rsidP="007561AF">
      <w:pPr>
        <w:spacing w:line="360" w:lineRule="auto"/>
        <w:jc w:val="both"/>
        <w:rPr>
          <w:rFonts w:ascii="Times New Roman" w:hAnsi="Times New Roman"/>
          <w:sz w:val="24"/>
          <w:szCs w:val="18"/>
        </w:rPr>
      </w:pPr>
      <w:r w:rsidRPr="007561AF">
        <w:rPr>
          <w:rFonts w:ascii="Times New Roman" w:hAnsi="Times New Roman"/>
          <w:sz w:val="24"/>
          <w:szCs w:val="18"/>
          <w:u w:val="single"/>
        </w:rPr>
        <w:t>Keywords</w:t>
      </w:r>
      <w:r>
        <w:rPr>
          <w:rFonts w:ascii="Times New Roman" w:hAnsi="Times New Roman"/>
          <w:sz w:val="24"/>
          <w:szCs w:val="18"/>
        </w:rPr>
        <w:t xml:space="preserve">: </w:t>
      </w:r>
      <w:r>
        <w:rPr>
          <w:rFonts w:ascii="Times New Roman" w:hAnsi="Times New Roman"/>
          <w:sz w:val="24"/>
          <w:szCs w:val="18"/>
        </w:rPr>
        <w:br/>
      </w:r>
      <w:r w:rsidRPr="00765042">
        <w:rPr>
          <w:rFonts w:ascii="Times New Roman" w:hAnsi="Times New Roman"/>
          <w:sz w:val="24"/>
          <w:szCs w:val="18"/>
        </w:rPr>
        <w:t>Intrusion Detection system</w:t>
      </w:r>
      <w:r>
        <w:rPr>
          <w:rFonts w:ascii="Times New Roman" w:hAnsi="Times New Roman"/>
          <w:sz w:val="24"/>
          <w:szCs w:val="18"/>
        </w:rPr>
        <w:t>, Network traffic, IoT data analytics, Machine Learning, AutoML</w:t>
      </w:r>
    </w:p>
    <w:p w14:paraId="6C8829F9" w14:textId="77777777" w:rsidR="00765042" w:rsidRDefault="00765042" w:rsidP="00081718">
      <w:pPr>
        <w:jc w:val="both"/>
        <w:rPr>
          <w:rFonts w:ascii="Times New Roman" w:hAnsi="Times New Roman"/>
          <w:b/>
          <w:bCs/>
          <w:sz w:val="28"/>
        </w:rPr>
      </w:pPr>
    </w:p>
    <w:p w14:paraId="356FD46B" w14:textId="0B3432A9" w:rsidR="00ED0F8D" w:rsidRPr="00092900" w:rsidRDefault="00301ED8" w:rsidP="00081718">
      <w:pPr>
        <w:jc w:val="both"/>
        <w:rPr>
          <w:rFonts w:ascii="Times New Roman" w:hAnsi="Times New Roman"/>
          <w:b/>
          <w:bCs/>
          <w:sz w:val="28"/>
        </w:rPr>
      </w:pPr>
      <w:r w:rsidRPr="00092900">
        <w:rPr>
          <w:rFonts w:ascii="Times New Roman" w:hAnsi="Times New Roman"/>
          <w:b/>
          <w:bCs/>
          <w:sz w:val="28"/>
        </w:rPr>
        <w:t>PROBLEM DEFINITION</w:t>
      </w:r>
      <w:r w:rsidR="00092900">
        <w:rPr>
          <w:rFonts w:ascii="Times New Roman" w:hAnsi="Times New Roman"/>
          <w:b/>
          <w:bCs/>
          <w:sz w:val="28"/>
        </w:rPr>
        <w:t>:</w:t>
      </w:r>
    </w:p>
    <w:p w14:paraId="22E41CA3" w14:textId="1F86C805" w:rsidR="00B566BF" w:rsidRDefault="00765042" w:rsidP="004F677D">
      <w:pPr>
        <w:spacing w:line="360" w:lineRule="auto"/>
        <w:ind w:firstLine="720"/>
        <w:jc w:val="both"/>
        <w:rPr>
          <w:rFonts w:ascii="Times New Roman" w:hAnsi="Times New Roman"/>
          <w:sz w:val="24"/>
          <w:szCs w:val="18"/>
        </w:rPr>
      </w:pPr>
      <w:r w:rsidRPr="00765042">
        <w:rPr>
          <w:rFonts w:ascii="Times New Roman" w:hAnsi="Times New Roman"/>
          <w:sz w:val="24"/>
          <w:szCs w:val="18"/>
        </w:rPr>
        <w:t xml:space="preserve">The CICIDS2017 intrusion detection dataset is a valuable public benchmark for developing network security systems using machine learning. However, it lacks rigorous profiling and optimization for building robust models. Issues such as class imbalance, redundant records, and missing guidelines limit its effectiveness. </w:t>
      </w:r>
      <w:r w:rsidR="007B6D81" w:rsidRPr="00765042">
        <w:rPr>
          <w:rFonts w:ascii="Times New Roman" w:hAnsi="Times New Roman"/>
          <w:sz w:val="24"/>
          <w:szCs w:val="18"/>
        </w:rPr>
        <w:t>Analysing</w:t>
      </w:r>
      <w:r w:rsidRPr="00765042">
        <w:rPr>
          <w:rFonts w:ascii="Times New Roman" w:hAnsi="Times New Roman"/>
          <w:sz w:val="24"/>
          <w:szCs w:val="18"/>
        </w:rPr>
        <w:t xml:space="preserve"> massive and dynamic IoT data using machine learning also has its challenges. The large volume and speed </w:t>
      </w:r>
      <w:r w:rsidRPr="00765042">
        <w:rPr>
          <w:rFonts w:ascii="Times New Roman" w:hAnsi="Times New Roman"/>
          <w:sz w:val="24"/>
          <w:szCs w:val="18"/>
        </w:rPr>
        <w:lastRenderedPageBreak/>
        <w:t>of heterogeneous IoT data streams make manual model management difficult. Changes in data or concept drift degrades model performance over time. There is a need for Automated Machine Learning (AutoML) solutions that can reduce human effort in developing analytic models. For intrusion detection, this involves evaluating datasets thoroughly, correcting deficiencies, and establishing best practices. For IoT data, this involves automating steps such as data preprocessing, feature engineering, algorithm selection, hyperparameter optimization, and drift-adaptive model updating. By improving benchmark datasets and demonstrating end-to-end AutoML capabilities, we can rapidly develop more robust intrusion detection systems and optimized IoT data analytics. This will better equip us to handle evolving security threats and streaming heterogeneous data.</w:t>
      </w:r>
    </w:p>
    <w:p w14:paraId="099D10D4" w14:textId="77777777" w:rsidR="007561AF" w:rsidRPr="00765042" w:rsidRDefault="007561AF" w:rsidP="007561AF">
      <w:pPr>
        <w:spacing w:line="360" w:lineRule="auto"/>
        <w:jc w:val="both"/>
        <w:rPr>
          <w:rFonts w:ascii="Times New Roman" w:hAnsi="Times New Roman"/>
          <w:sz w:val="24"/>
          <w:szCs w:val="18"/>
        </w:rPr>
      </w:pPr>
    </w:p>
    <w:p w14:paraId="0B5C0E83" w14:textId="645E7BE6" w:rsidR="00B566BF" w:rsidRPr="004F677D" w:rsidRDefault="00301ED8" w:rsidP="00081718">
      <w:pPr>
        <w:jc w:val="both"/>
        <w:rPr>
          <w:rFonts w:ascii="Times New Roman" w:hAnsi="Times New Roman"/>
          <w:b/>
          <w:bCs/>
          <w:sz w:val="32"/>
          <w:szCs w:val="26"/>
        </w:rPr>
      </w:pPr>
      <w:r w:rsidRPr="00092900">
        <w:rPr>
          <w:rFonts w:ascii="Times New Roman" w:hAnsi="Times New Roman"/>
          <w:b/>
          <w:bCs/>
          <w:sz w:val="28"/>
        </w:rPr>
        <w:t>LITERATURE SURVEY</w:t>
      </w:r>
      <w:r w:rsidR="00092900">
        <w:rPr>
          <w:rFonts w:ascii="Times New Roman" w:hAnsi="Times New Roman"/>
          <w:b/>
          <w:bCs/>
          <w:sz w:val="28"/>
        </w:rPr>
        <w:t>:</w:t>
      </w:r>
    </w:p>
    <w:tbl>
      <w:tblPr>
        <w:tblStyle w:val="TableGridLight"/>
        <w:tblW w:w="0" w:type="auto"/>
        <w:tblLayout w:type="fixed"/>
        <w:tblLook w:val="04A0" w:firstRow="1" w:lastRow="0" w:firstColumn="1" w:lastColumn="0" w:noHBand="0" w:noVBand="1"/>
      </w:tblPr>
      <w:tblGrid>
        <w:gridCol w:w="535"/>
        <w:gridCol w:w="2316"/>
        <w:gridCol w:w="3225"/>
        <w:gridCol w:w="2885"/>
      </w:tblGrid>
      <w:tr w:rsidR="00A95F6A" w:rsidRPr="00A95F6A" w14:paraId="1979BB3F" w14:textId="77777777" w:rsidTr="004F677D">
        <w:trPr>
          <w:trHeight w:val="766"/>
        </w:trPr>
        <w:tc>
          <w:tcPr>
            <w:tcW w:w="535" w:type="dxa"/>
          </w:tcPr>
          <w:p w14:paraId="7FFEBFCF" w14:textId="5C527758" w:rsidR="00B566BF" w:rsidRPr="007561AF" w:rsidRDefault="00B566BF" w:rsidP="00247D88">
            <w:pPr>
              <w:spacing w:before="240"/>
              <w:jc w:val="center"/>
              <w:rPr>
                <w:rFonts w:ascii="Times New Roman" w:hAnsi="Times New Roman"/>
                <w:b/>
                <w:bCs/>
                <w:sz w:val="24"/>
                <w:szCs w:val="24"/>
              </w:rPr>
            </w:pPr>
            <w:bookmarkStart w:id="1" w:name="_Hlk145451671"/>
            <w:del w:id="2" w:author="vivek ravishankar" w:date="2023-09-13T08:15:00Z">
              <w:r w:rsidRPr="007561AF" w:rsidDel="005A197F">
                <w:rPr>
                  <w:rFonts w:ascii="Times New Roman" w:hAnsi="Times New Roman"/>
                  <w:b/>
                  <w:bCs/>
                  <w:sz w:val="24"/>
                  <w:szCs w:val="24"/>
                </w:rPr>
                <w:delText>S.No</w:delText>
              </w:r>
            </w:del>
            <w:ins w:id="3" w:author="vivek ravishankar" w:date="2023-09-13T08:15:00Z">
              <w:r w:rsidR="005A197F" w:rsidRPr="007561AF">
                <w:rPr>
                  <w:rFonts w:ascii="Times New Roman" w:hAnsi="Times New Roman"/>
                  <w:b/>
                  <w:bCs/>
                  <w:sz w:val="24"/>
                  <w:szCs w:val="24"/>
                </w:rPr>
                <w:t>S.No</w:t>
              </w:r>
            </w:ins>
          </w:p>
        </w:tc>
        <w:tc>
          <w:tcPr>
            <w:tcW w:w="2316" w:type="dxa"/>
          </w:tcPr>
          <w:p w14:paraId="6B116FBE" w14:textId="4AA29696" w:rsidR="00B566BF" w:rsidRPr="007561AF" w:rsidRDefault="00B566BF" w:rsidP="00247D88">
            <w:pPr>
              <w:spacing w:before="240"/>
              <w:jc w:val="center"/>
              <w:rPr>
                <w:rFonts w:ascii="Times New Roman" w:hAnsi="Times New Roman"/>
                <w:b/>
                <w:bCs/>
                <w:sz w:val="24"/>
                <w:szCs w:val="24"/>
              </w:rPr>
            </w:pPr>
            <w:r w:rsidRPr="007561AF">
              <w:rPr>
                <w:rFonts w:ascii="Times New Roman" w:hAnsi="Times New Roman"/>
                <w:b/>
                <w:bCs/>
                <w:sz w:val="24"/>
                <w:szCs w:val="24"/>
              </w:rPr>
              <w:t>Title</w:t>
            </w:r>
            <w:r w:rsidR="00A55B03" w:rsidRPr="007561AF">
              <w:rPr>
                <w:rFonts w:ascii="Times New Roman" w:hAnsi="Times New Roman"/>
                <w:b/>
                <w:bCs/>
                <w:sz w:val="24"/>
                <w:szCs w:val="24"/>
              </w:rPr>
              <w:t xml:space="preserve"> of the Paper</w:t>
            </w:r>
          </w:p>
        </w:tc>
        <w:tc>
          <w:tcPr>
            <w:tcW w:w="3225" w:type="dxa"/>
          </w:tcPr>
          <w:p w14:paraId="16F8BC7E" w14:textId="5A77DD45" w:rsidR="00B566BF" w:rsidRPr="007561AF" w:rsidRDefault="00B566BF" w:rsidP="00247D88">
            <w:pPr>
              <w:spacing w:before="240"/>
              <w:jc w:val="center"/>
              <w:rPr>
                <w:rFonts w:ascii="Times New Roman" w:hAnsi="Times New Roman"/>
                <w:b/>
                <w:bCs/>
                <w:sz w:val="24"/>
                <w:szCs w:val="24"/>
              </w:rPr>
            </w:pPr>
            <w:r w:rsidRPr="007561AF">
              <w:rPr>
                <w:rFonts w:ascii="Times New Roman" w:hAnsi="Times New Roman"/>
                <w:b/>
                <w:bCs/>
                <w:sz w:val="24"/>
                <w:szCs w:val="24"/>
              </w:rPr>
              <w:t>Merits</w:t>
            </w:r>
          </w:p>
        </w:tc>
        <w:tc>
          <w:tcPr>
            <w:tcW w:w="2885" w:type="dxa"/>
          </w:tcPr>
          <w:p w14:paraId="5F63F9F9" w14:textId="5704ED7D" w:rsidR="00B566BF" w:rsidRPr="007561AF" w:rsidRDefault="00B566BF" w:rsidP="00247D88">
            <w:pPr>
              <w:spacing w:before="240"/>
              <w:jc w:val="center"/>
              <w:rPr>
                <w:rFonts w:ascii="Times New Roman" w:hAnsi="Times New Roman"/>
                <w:b/>
                <w:bCs/>
                <w:sz w:val="24"/>
                <w:szCs w:val="24"/>
              </w:rPr>
            </w:pPr>
            <w:r w:rsidRPr="007561AF">
              <w:rPr>
                <w:rFonts w:ascii="Times New Roman" w:hAnsi="Times New Roman"/>
                <w:b/>
                <w:bCs/>
                <w:sz w:val="24"/>
                <w:szCs w:val="24"/>
              </w:rPr>
              <w:t>Demerits</w:t>
            </w:r>
          </w:p>
        </w:tc>
      </w:tr>
      <w:tr w:rsidR="00A95F6A" w:rsidRPr="00A95F6A" w14:paraId="5902CB1E" w14:textId="77777777" w:rsidTr="004F677D">
        <w:trPr>
          <w:trHeight w:val="756"/>
        </w:trPr>
        <w:tc>
          <w:tcPr>
            <w:tcW w:w="535" w:type="dxa"/>
          </w:tcPr>
          <w:p w14:paraId="51375156" w14:textId="1098959E" w:rsidR="00B566BF" w:rsidRPr="007561AF" w:rsidRDefault="00A95F6A" w:rsidP="00247D88">
            <w:pPr>
              <w:spacing w:before="240"/>
              <w:jc w:val="both"/>
              <w:rPr>
                <w:rFonts w:ascii="Times New Roman" w:hAnsi="Times New Roman"/>
                <w:b/>
                <w:bCs/>
                <w:sz w:val="24"/>
                <w:szCs w:val="24"/>
              </w:rPr>
            </w:pPr>
            <w:r w:rsidRPr="007561AF">
              <w:rPr>
                <w:rFonts w:ascii="Times New Roman" w:hAnsi="Times New Roman"/>
                <w:b/>
                <w:bCs/>
                <w:sz w:val="24"/>
                <w:szCs w:val="24"/>
              </w:rPr>
              <w:t>1.</w:t>
            </w:r>
          </w:p>
        </w:tc>
        <w:tc>
          <w:tcPr>
            <w:tcW w:w="2316" w:type="dxa"/>
          </w:tcPr>
          <w:p w14:paraId="523837CB" w14:textId="7A88EA06" w:rsidR="00B566BF" w:rsidRPr="00A95F6A" w:rsidRDefault="001C28C7" w:rsidP="00247D88">
            <w:pPr>
              <w:spacing w:before="240"/>
              <w:jc w:val="both"/>
              <w:rPr>
                <w:rFonts w:ascii="Times New Roman" w:hAnsi="Times New Roman"/>
                <w:sz w:val="24"/>
                <w:szCs w:val="24"/>
              </w:rPr>
            </w:pPr>
            <w:r w:rsidRPr="001C28C7">
              <w:rPr>
                <w:rFonts w:ascii="Times New Roman" w:hAnsi="Times New Roman"/>
                <w:sz w:val="24"/>
                <w:szCs w:val="24"/>
              </w:rPr>
              <w:t>IoT data analytics in dynamic environments: From an automated machine learning perspective</w:t>
            </w:r>
          </w:p>
        </w:tc>
        <w:tc>
          <w:tcPr>
            <w:tcW w:w="3225" w:type="dxa"/>
          </w:tcPr>
          <w:p w14:paraId="0DD1B400" w14:textId="77777777" w:rsidR="001C28C7" w:rsidRPr="001C28C7" w:rsidRDefault="001C28C7" w:rsidP="00421D1C">
            <w:pPr>
              <w:pStyle w:val="ListParagraph"/>
              <w:numPr>
                <w:ilvl w:val="0"/>
                <w:numId w:val="8"/>
              </w:numPr>
              <w:spacing w:before="240"/>
              <w:ind w:left="370"/>
              <w:jc w:val="both"/>
              <w:rPr>
                <w:rFonts w:ascii="Times New Roman" w:hAnsi="Times New Roman"/>
                <w:sz w:val="24"/>
              </w:rPr>
            </w:pPr>
            <w:r w:rsidRPr="001C28C7">
              <w:rPr>
                <w:rFonts w:ascii="Times New Roman" w:hAnsi="Times New Roman"/>
                <w:sz w:val="24"/>
              </w:rPr>
              <w:t>Comprehensive review of AutoML for IoT analytics</w:t>
            </w:r>
          </w:p>
          <w:p w14:paraId="40F31BBF" w14:textId="77777777" w:rsidR="001C28C7" w:rsidRPr="001C28C7" w:rsidRDefault="001C28C7" w:rsidP="00421D1C">
            <w:pPr>
              <w:pStyle w:val="ListParagraph"/>
              <w:numPr>
                <w:ilvl w:val="0"/>
                <w:numId w:val="8"/>
              </w:numPr>
              <w:spacing w:before="240"/>
              <w:ind w:left="370"/>
              <w:jc w:val="both"/>
              <w:rPr>
                <w:rFonts w:ascii="Times New Roman" w:hAnsi="Times New Roman"/>
                <w:sz w:val="24"/>
              </w:rPr>
            </w:pPr>
            <w:r w:rsidRPr="001C28C7">
              <w:rPr>
                <w:rFonts w:ascii="Times New Roman" w:hAnsi="Times New Roman"/>
                <w:sz w:val="24"/>
              </w:rPr>
              <w:t>Analyzes range of methods for distributed data, concept drift, edge deployment</w:t>
            </w:r>
          </w:p>
          <w:p w14:paraId="51C141A2" w14:textId="66674F38" w:rsidR="0010750D" w:rsidRPr="001C28C7" w:rsidRDefault="001C28C7" w:rsidP="00421D1C">
            <w:pPr>
              <w:pStyle w:val="ListParagraph"/>
              <w:numPr>
                <w:ilvl w:val="0"/>
                <w:numId w:val="8"/>
              </w:numPr>
              <w:spacing w:before="240"/>
              <w:ind w:left="370"/>
              <w:jc w:val="both"/>
              <w:rPr>
                <w:rFonts w:ascii="Times New Roman" w:hAnsi="Times New Roman"/>
                <w:sz w:val="24"/>
              </w:rPr>
            </w:pPr>
            <w:r w:rsidRPr="001C28C7">
              <w:rPr>
                <w:rFonts w:ascii="Times New Roman" w:hAnsi="Times New Roman"/>
                <w:sz w:val="24"/>
              </w:rPr>
              <w:t>Structured taxonomy of existing techniques</w:t>
            </w:r>
          </w:p>
        </w:tc>
        <w:tc>
          <w:tcPr>
            <w:tcW w:w="2885" w:type="dxa"/>
          </w:tcPr>
          <w:p w14:paraId="2673ED3D" w14:textId="77777777" w:rsidR="001C28C7" w:rsidRPr="001C28C7" w:rsidRDefault="001C28C7" w:rsidP="007561AF">
            <w:pPr>
              <w:pStyle w:val="ListParagraph"/>
              <w:numPr>
                <w:ilvl w:val="0"/>
                <w:numId w:val="9"/>
              </w:numPr>
              <w:spacing w:before="240"/>
              <w:ind w:left="384"/>
              <w:jc w:val="both"/>
              <w:rPr>
                <w:rFonts w:ascii="Times New Roman" w:hAnsi="Times New Roman"/>
                <w:sz w:val="24"/>
              </w:rPr>
            </w:pPr>
            <w:r w:rsidRPr="001C28C7">
              <w:rPr>
                <w:rFonts w:ascii="Times New Roman" w:hAnsi="Times New Roman"/>
                <w:sz w:val="24"/>
              </w:rPr>
              <w:t>Rapidly evolving field means some recent advances not covered</w:t>
            </w:r>
          </w:p>
          <w:p w14:paraId="7DFFCA5A" w14:textId="231DCF0D" w:rsidR="00B566BF" w:rsidRPr="007561AF" w:rsidRDefault="001C28C7" w:rsidP="007561AF">
            <w:pPr>
              <w:pStyle w:val="ListParagraph"/>
              <w:numPr>
                <w:ilvl w:val="0"/>
                <w:numId w:val="9"/>
              </w:numPr>
              <w:spacing w:before="240"/>
              <w:ind w:left="384"/>
              <w:jc w:val="both"/>
              <w:rPr>
                <w:rFonts w:ascii="Times New Roman" w:hAnsi="Times New Roman"/>
                <w:sz w:val="24"/>
              </w:rPr>
            </w:pPr>
            <w:r w:rsidRPr="001C28C7">
              <w:rPr>
                <w:rFonts w:ascii="Times New Roman" w:hAnsi="Times New Roman"/>
                <w:sz w:val="24"/>
              </w:rPr>
              <w:t>Does not include experimental comparisons</w:t>
            </w:r>
          </w:p>
        </w:tc>
      </w:tr>
      <w:tr w:rsidR="00A95F6A" w:rsidRPr="00A95F6A" w14:paraId="1E7A5B60" w14:textId="77777777" w:rsidTr="004F677D">
        <w:trPr>
          <w:trHeight w:val="766"/>
        </w:trPr>
        <w:tc>
          <w:tcPr>
            <w:tcW w:w="535" w:type="dxa"/>
          </w:tcPr>
          <w:p w14:paraId="3994E16D" w14:textId="38A98692" w:rsidR="00B566BF" w:rsidRPr="007561AF" w:rsidRDefault="00A95F6A" w:rsidP="00247D88">
            <w:pPr>
              <w:spacing w:before="240"/>
              <w:jc w:val="both"/>
              <w:rPr>
                <w:rFonts w:ascii="Times New Roman" w:hAnsi="Times New Roman"/>
                <w:b/>
                <w:bCs/>
                <w:sz w:val="24"/>
                <w:szCs w:val="24"/>
              </w:rPr>
            </w:pPr>
            <w:r w:rsidRPr="007561AF">
              <w:rPr>
                <w:rFonts w:ascii="Times New Roman" w:hAnsi="Times New Roman"/>
                <w:b/>
                <w:bCs/>
                <w:sz w:val="24"/>
                <w:szCs w:val="24"/>
              </w:rPr>
              <w:t>2.</w:t>
            </w:r>
          </w:p>
        </w:tc>
        <w:tc>
          <w:tcPr>
            <w:tcW w:w="2316" w:type="dxa"/>
          </w:tcPr>
          <w:p w14:paraId="1F98E133" w14:textId="78283E91" w:rsidR="00B566BF" w:rsidRPr="00A95F6A" w:rsidRDefault="001C28C7" w:rsidP="00247D88">
            <w:pPr>
              <w:spacing w:before="240"/>
              <w:jc w:val="both"/>
              <w:rPr>
                <w:rFonts w:ascii="Times New Roman" w:hAnsi="Times New Roman"/>
                <w:sz w:val="24"/>
                <w:szCs w:val="24"/>
              </w:rPr>
            </w:pPr>
            <w:r>
              <w:rPr>
                <w:rFonts w:ascii="Times New Roman" w:hAnsi="Times New Roman"/>
                <w:sz w:val="24"/>
                <w:szCs w:val="24"/>
              </w:rPr>
              <w:t>A</w:t>
            </w:r>
            <w:r w:rsidRPr="001C28C7">
              <w:rPr>
                <w:rFonts w:ascii="Times New Roman" w:hAnsi="Times New Roman"/>
                <w:sz w:val="24"/>
                <w:szCs w:val="24"/>
              </w:rPr>
              <w:t>utoML-ID: automated machine learning model for intrusion detection using wireless sensor network</w:t>
            </w:r>
          </w:p>
        </w:tc>
        <w:tc>
          <w:tcPr>
            <w:tcW w:w="3225" w:type="dxa"/>
          </w:tcPr>
          <w:p w14:paraId="73ED3869" w14:textId="77777777" w:rsidR="001C28C7" w:rsidRPr="001C28C7" w:rsidRDefault="001C28C7" w:rsidP="00421D1C">
            <w:pPr>
              <w:pStyle w:val="ListParagraph"/>
              <w:numPr>
                <w:ilvl w:val="0"/>
                <w:numId w:val="8"/>
              </w:numPr>
              <w:spacing w:before="240"/>
              <w:ind w:left="370"/>
              <w:jc w:val="both"/>
              <w:rPr>
                <w:rFonts w:ascii="Times New Roman" w:hAnsi="Times New Roman"/>
                <w:sz w:val="24"/>
              </w:rPr>
            </w:pPr>
            <w:r w:rsidRPr="001C28C7">
              <w:rPr>
                <w:rFonts w:ascii="Times New Roman" w:hAnsi="Times New Roman"/>
                <w:sz w:val="24"/>
              </w:rPr>
              <w:t>Focus on important problem of IoT intrusion detection</w:t>
            </w:r>
          </w:p>
          <w:p w14:paraId="6E99FBB1" w14:textId="77777777" w:rsidR="001C28C7" w:rsidRPr="001C28C7" w:rsidRDefault="001C28C7" w:rsidP="00421D1C">
            <w:pPr>
              <w:pStyle w:val="ListParagraph"/>
              <w:numPr>
                <w:ilvl w:val="0"/>
                <w:numId w:val="8"/>
              </w:numPr>
              <w:spacing w:before="240"/>
              <w:ind w:left="370"/>
              <w:jc w:val="both"/>
              <w:rPr>
                <w:rFonts w:ascii="Times New Roman" w:hAnsi="Times New Roman"/>
                <w:sz w:val="24"/>
              </w:rPr>
            </w:pPr>
            <w:r w:rsidRPr="001C28C7">
              <w:rPr>
                <w:rFonts w:ascii="Times New Roman" w:hAnsi="Times New Roman"/>
                <w:sz w:val="24"/>
              </w:rPr>
              <w:t>Reviews specific AutoML techniques applied in this domain</w:t>
            </w:r>
          </w:p>
          <w:p w14:paraId="470429C2" w14:textId="09E9CA2B" w:rsidR="00B566BF" w:rsidRPr="001C28C7" w:rsidRDefault="001C28C7" w:rsidP="00421D1C">
            <w:pPr>
              <w:pStyle w:val="ListParagraph"/>
              <w:numPr>
                <w:ilvl w:val="0"/>
                <w:numId w:val="8"/>
              </w:numPr>
              <w:spacing w:before="240"/>
              <w:ind w:left="370"/>
              <w:jc w:val="both"/>
              <w:rPr>
                <w:rFonts w:ascii="Times New Roman" w:hAnsi="Times New Roman"/>
                <w:sz w:val="24"/>
              </w:rPr>
            </w:pPr>
            <w:r w:rsidRPr="001C28C7">
              <w:rPr>
                <w:rFonts w:ascii="Times New Roman" w:hAnsi="Times New Roman"/>
                <w:sz w:val="24"/>
              </w:rPr>
              <w:t>Discusses open challenges and future research directions</w:t>
            </w:r>
          </w:p>
        </w:tc>
        <w:tc>
          <w:tcPr>
            <w:tcW w:w="2885" w:type="dxa"/>
          </w:tcPr>
          <w:p w14:paraId="0599A567" w14:textId="77777777" w:rsidR="001C28C7" w:rsidRPr="001C28C7" w:rsidRDefault="001C28C7" w:rsidP="007561AF">
            <w:pPr>
              <w:pStyle w:val="ListParagraph"/>
              <w:numPr>
                <w:ilvl w:val="0"/>
                <w:numId w:val="9"/>
              </w:numPr>
              <w:spacing w:before="240"/>
              <w:ind w:left="384"/>
              <w:jc w:val="both"/>
              <w:rPr>
                <w:rFonts w:ascii="Times New Roman" w:hAnsi="Times New Roman"/>
                <w:sz w:val="24"/>
              </w:rPr>
            </w:pPr>
            <w:r w:rsidRPr="001C28C7">
              <w:rPr>
                <w:rFonts w:ascii="Times New Roman" w:hAnsi="Times New Roman"/>
                <w:sz w:val="24"/>
              </w:rPr>
              <w:t>Scope limited to intrusion detection</w:t>
            </w:r>
          </w:p>
          <w:p w14:paraId="726B25CC" w14:textId="77777777" w:rsidR="001C28C7" w:rsidRPr="001C28C7" w:rsidRDefault="001C28C7" w:rsidP="007561AF">
            <w:pPr>
              <w:pStyle w:val="ListParagraph"/>
              <w:numPr>
                <w:ilvl w:val="0"/>
                <w:numId w:val="9"/>
              </w:numPr>
              <w:spacing w:before="240"/>
              <w:ind w:left="384"/>
              <w:jc w:val="both"/>
              <w:rPr>
                <w:rFonts w:ascii="Times New Roman" w:hAnsi="Times New Roman"/>
                <w:sz w:val="24"/>
              </w:rPr>
            </w:pPr>
            <w:r w:rsidRPr="001C28C7">
              <w:rPr>
                <w:rFonts w:ascii="Times New Roman" w:hAnsi="Times New Roman"/>
                <w:sz w:val="24"/>
              </w:rPr>
              <w:t>Does not include quantitative evaluations</w:t>
            </w:r>
          </w:p>
          <w:p w14:paraId="05C2D537" w14:textId="66498EEB" w:rsidR="00B566BF" w:rsidRPr="001C28C7" w:rsidRDefault="001C28C7" w:rsidP="007561AF">
            <w:pPr>
              <w:pStyle w:val="ListParagraph"/>
              <w:numPr>
                <w:ilvl w:val="0"/>
                <w:numId w:val="9"/>
              </w:numPr>
              <w:spacing w:before="240"/>
              <w:ind w:left="384"/>
              <w:jc w:val="both"/>
              <w:rPr>
                <w:rFonts w:ascii="Times New Roman" w:hAnsi="Times New Roman"/>
                <w:sz w:val="24"/>
              </w:rPr>
            </w:pPr>
            <w:r w:rsidRPr="001C28C7">
              <w:rPr>
                <w:rFonts w:ascii="Times New Roman" w:hAnsi="Times New Roman"/>
                <w:sz w:val="24"/>
              </w:rPr>
              <w:t>Light on technical details of AutoML implementations</w:t>
            </w:r>
          </w:p>
        </w:tc>
      </w:tr>
      <w:tr w:rsidR="00A95F6A" w:rsidRPr="00A95F6A" w14:paraId="2F248E40" w14:textId="77777777" w:rsidTr="004F677D">
        <w:trPr>
          <w:trHeight w:val="766"/>
        </w:trPr>
        <w:tc>
          <w:tcPr>
            <w:tcW w:w="535" w:type="dxa"/>
          </w:tcPr>
          <w:p w14:paraId="6E11280A" w14:textId="3C707CEC" w:rsidR="00B566BF" w:rsidRPr="007561AF" w:rsidRDefault="00A95F6A" w:rsidP="00247D88">
            <w:pPr>
              <w:spacing w:before="240"/>
              <w:jc w:val="both"/>
              <w:rPr>
                <w:rFonts w:ascii="Times New Roman" w:hAnsi="Times New Roman"/>
                <w:b/>
                <w:bCs/>
                <w:sz w:val="24"/>
                <w:szCs w:val="24"/>
              </w:rPr>
            </w:pPr>
            <w:r w:rsidRPr="007561AF">
              <w:rPr>
                <w:rFonts w:ascii="Times New Roman" w:hAnsi="Times New Roman"/>
                <w:b/>
                <w:bCs/>
                <w:sz w:val="24"/>
                <w:szCs w:val="24"/>
              </w:rPr>
              <w:lastRenderedPageBreak/>
              <w:t>3.</w:t>
            </w:r>
          </w:p>
        </w:tc>
        <w:tc>
          <w:tcPr>
            <w:tcW w:w="2316" w:type="dxa"/>
          </w:tcPr>
          <w:p w14:paraId="233A04C4" w14:textId="4776E09F" w:rsidR="00B566BF" w:rsidRPr="00A95F6A" w:rsidRDefault="00107A63" w:rsidP="00247D88">
            <w:pPr>
              <w:spacing w:before="240"/>
              <w:jc w:val="both"/>
              <w:rPr>
                <w:rFonts w:ascii="Times New Roman" w:hAnsi="Times New Roman"/>
                <w:sz w:val="24"/>
                <w:szCs w:val="24"/>
              </w:rPr>
            </w:pPr>
            <w:r w:rsidRPr="00107A63">
              <w:rPr>
                <w:rFonts w:ascii="Times New Roman" w:hAnsi="Times New Roman"/>
                <w:sz w:val="24"/>
                <w:szCs w:val="24"/>
              </w:rPr>
              <w:t>Methods for network intrusion detection: Evaluating rule-based methods and machine learning models on the CIC-IDS2017 datase</w:t>
            </w:r>
            <w:r>
              <w:rPr>
                <w:rFonts w:ascii="Times New Roman" w:hAnsi="Times New Roman"/>
                <w:sz w:val="24"/>
                <w:szCs w:val="24"/>
              </w:rPr>
              <w:t>t</w:t>
            </w:r>
          </w:p>
        </w:tc>
        <w:tc>
          <w:tcPr>
            <w:tcW w:w="3225" w:type="dxa"/>
          </w:tcPr>
          <w:p w14:paraId="3F225206" w14:textId="77777777" w:rsidR="00107A63" w:rsidRPr="00107A63" w:rsidRDefault="00107A63" w:rsidP="00421D1C">
            <w:pPr>
              <w:pStyle w:val="ListParagraph"/>
              <w:numPr>
                <w:ilvl w:val="0"/>
                <w:numId w:val="8"/>
              </w:numPr>
              <w:spacing w:before="240"/>
              <w:ind w:left="370"/>
              <w:jc w:val="both"/>
              <w:rPr>
                <w:rFonts w:ascii="Times New Roman" w:hAnsi="Times New Roman"/>
                <w:sz w:val="24"/>
              </w:rPr>
            </w:pPr>
            <w:r w:rsidRPr="00107A63">
              <w:rPr>
                <w:rFonts w:ascii="Times New Roman" w:hAnsi="Times New Roman"/>
                <w:sz w:val="24"/>
              </w:rPr>
              <w:t>Leverages the commonly used CIC-IDS2017 benchmark dataset reflecting modern network attacks.</w:t>
            </w:r>
          </w:p>
          <w:p w14:paraId="22B18F6A" w14:textId="77777777" w:rsidR="00107A63" w:rsidRPr="00107A63" w:rsidRDefault="00107A63" w:rsidP="00421D1C">
            <w:pPr>
              <w:pStyle w:val="ListParagraph"/>
              <w:numPr>
                <w:ilvl w:val="0"/>
                <w:numId w:val="8"/>
              </w:numPr>
              <w:spacing w:before="240"/>
              <w:ind w:left="370"/>
              <w:jc w:val="both"/>
              <w:rPr>
                <w:rFonts w:ascii="Times New Roman" w:hAnsi="Times New Roman"/>
                <w:sz w:val="24"/>
              </w:rPr>
            </w:pPr>
            <w:r w:rsidRPr="00107A63">
              <w:rPr>
                <w:rFonts w:ascii="Times New Roman" w:hAnsi="Times New Roman"/>
                <w:sz w:val="24"/>
              </w:rPr>
              <w:t>Examines a diverse set of models including neural networks and ensemble methods in addition to more basic classifiers.</w:t>
            </w:r>
          </w:p>
          <w:p w14:paraId="03D593DF" w14:textId="67814ACE" w:rsidR="0010750D" w:rsidRPr="00107A63" w:rsidRDefault="00107A63" w:rsidP="00421D1C">
            <w:pPr>
              <w:pStyle w:val="ListParagraph"/>
              <w:numPr>
                <w:ilvl w:val="0"/>
                <w:numId w:val="8"/>
              </w:numPr>
              <w:spacing w:before="240"/>
              <w:ind w:left="370"/>
              <w:jc w:val="both"/>
              <w:rPr>
                <w:rFonts w:ascii="Times New Roman" w:hAnsi="Times New Roman"/>
                <w:sz w:val="24"/>
              </w:rPr>
            </w:pPr>
            <w:r w:rsidRPr="00107A63">
              <w:rPr>
                <w:rFonts w:ascii="Times New Roman" w:hAnsi="Times New Roman"/>
                <w:sz w:val="24"/>
              </w:rPr>
              <w:t>Analysis of performance on different attack categories offers useful insights for selection of appropriate techniques.</w:t>
            </w:r>
          </w:p>
        </w:tc>
        <w:tc>
          <w:tcPr>
            <w:tcW w:w="2885" w:type="dxa"/>
          </w:tcPr>
          <w:p w14:paraId="6417A473" w14:textId="77777777" w:rsidR="00107A63" w:rsidRPr="00107A63" w:rsidRDefault="00107A63" w:rsidP="007561AF">
            <w:pPr>
              <w:pStyle w:val="ListParagraph"/>
              <w:numPr>
                <w:ilvl w:val="0"/>
                <w:numId w:val="9"/>
              </w:numPr>
              <w:spacing w:before="240"/>
              <w:ind w:left="384"/>
              <w:jc w:val="both"/>
              <w:rPr>
                <w:rFonts w:ascii="Times New Roman" w:hAnsi="Times New Roman"/>
                <w:sz w:val="24"/>
              </w:rPr>
            </w:pPr>
            <w:r w:rsidRPr="00107A63">
              <w:rPr>
                <w:rFonts w:ascii="Times New Roman" w:hAnsi="Times New Roman"/>
                <w:sz w:val="24"/>
              </w:rPr>
              <w:t>Only certain standard classification algorithms are evaluated rather than more recent advanced methods.</w:t>
            </w:r>
          </w:p>
          <w:p w14:paraId="54B9AE37" w14:textId="1E594CEB" w:rsidR="00107A63" w:rsidRPr="007561AF" w:rsidRDefault="00107A63" w:rsidP="007561AF">
            <w:pPr>
              <w:pStyle w:val="ListParagraph"/>
              <w:numPr>
                <w:ilvl w:val="0"/>
                <w:numId w:val="9"/>
              </w:numPr>
              <w:spacing w:before="240"/>
              <w:ind w:left="384"/>
              <w:jc w:val="both"/>
              <w:rPr>
                <w:rFonts w:ascii="Times New Roman" w:hAnsi="Times New Roman"/>
                <w:sz w:val="24"/>
              </w:rPr>
            </w:pPr>
            <w:r w:rsidRPr="00107A63">
              <w:rPr>
                <w:rFonts w:ascii="Times New Roman" w:hAnsi="Times New Roman"/>
                <w:sz w:val="24"/>
              </w:rPr>
              <w:t>The study is limited to binary classification of network flows; multi-class detection is not examined.</w:t>
            </w:r>
          </w:p>
          <w:p w14:paraId="33967C1F" w14:textId="6051E4EA" w:rsidR="00B566BF" w:rsidRPr="00107A63" w:rsidRDefault="00107A63" w:rsidP="007561AF">
            <w:pPr>
              <w:pStyle w:val="ListParagraph"/>
              <w:numPr>
                <w:ilvl w:val="0"/>
                <w:numId w:val="9"/>
              </w:numPr>
              <w:spacing w:before="240"/>
              <w:ind w:left="384"/>
              <w:jc w:val="both"/>
              <w:rPr>
                <w:rFonts w:ascii="Times New Roman" w:hAnsi="Times New Roman"/>
                <w:sz w:val="24"/>
              </w:rPr>
            </w:pPr>
            <w:r w:rsidRPr="00107A63">
              <w:rPr>
                <w:rFonts w:ascii="Times New Roman" w:hAnsi="Times New Roman"/>
                <w:sz w:val="24"/>
              </w:rPr>
              <w:t>Lacks analysis of the efficiency and computational requirements of the different approaches.</w:t>
            </w:r>
          </w:p>
        </w:tc>
      </w:tr>
      <w:tr w:rsidR="00A95F6A" w:rsidRPr="00A95F6A" w14:paraId="5ECACE25" w14:textId="77777777" w:rsidTr="004F677D">
        <w:trPr>
          <w:trHeight w:val="766"/>
        </w:trPr>
        <w:tc>
          <w:tcPr>
            <w:tcW w:w="535" w:type="dxa"/>
          </w:tcPr>
          <w:p w14:paraId="2871F0B0" w14:textId="25162DF3" w:rsidR="00B566BF" w:rsidRPr="007561AF" w:rsidRDefault="00A95F6A" w:rsidP="00247D88">
            <w:pPr>
              <w:spacing w:before="240"/>
              <w:jc w:val="both"/>
              <w:rPr>
                <w:rFonts w:ascii="Times New Roman" w:hAnsi="Times New Roman"/>
                <w:b/>
                <w:bCs/>
                <w:sz w:val="24"/>
                <w:szCs w:val="24"/>
              </w:rPr>
            </w:pPr>
            <w:r w:rsidRPr="007561AF">
              <w:rPr>
                <w:rFonts w:ascii="Times New Roman" w:hAnsi="Times New Roman"/>
                <w:b/>
                <w:bCs/>
                <w:sz w:val="24"/>
                <w:szCs w:val="24"/>
              </w:rPr>
              <w:t>4.</w:t>
            </w:r>
          </w:p>
        </w:tc>
        <w:tc>
          <w:tcPr>
            <w:tcW w:w="2316" w:type="dxa"/>
          </w:tcPr>
          <w:p w14:paraId="362B55B2" w14:textId="45FC8B31" w:rsidR="00B566BF" w:rsidRPr="00A95F6A" w:rsidRDefault="00107A63" w:rsidP="00107A63">
            <w:pPr>
              <w:spacing w:before="240"/>
              <w:jc w:val="both"/>
              <w:rPr>
                <w:rFonts w:ascii="Times New Roman" w:hAnsi="Times New Roman"/>
                <w:sz w:val="24"/>
                <w:szCs w:val="24"/>
              </w:rPr>
            </w:pPr>
            <w:r w:rsidRPr="00107A63">
              <w:rPr>
                <w:rFonts w:ascii="Times New Roman" w:hAnsi="Times New Roman"/>
                <w:sz w:val="24"/>
                <w:szCs w:val="24"/>
              </w:rPr>
              <w:t>AMLBID:</w:t>
            </w:r>
            <w:r>
              <w:rPr>
                <w:rFonts w:ascii="Times New Roman" w:hAnsi="Times New Roman"/>
                <w:sz w:val="24"/>
                <w:szCs w:val="24"/>
              </w:rPr>
              <w:t xml:space="preserve"> </w:t>
            </w:r>
            <w:r w:rsidRPr="00107A63">
              <w:rPr>
                <w:rFonts w:ascii="Times New Roman" w:hAnsi="Times New Roman"/>
                <w:sz w:val="24"/>
                <w:szCs w:val="24"/>
              </w:rPr>
              <w:t>An</w:t>
            </w:r>
            <w:r>
              <w:rPr>
                <w:rFonts w:ascii="Times New Roman" w:hAnsi="Times New Roman"/>
                <w:sz w:val="24"/>
                <w:szCs w:val="24"/>
              </w:rPr>
              <w:t xml:space="preserve"> </w:t>
            </w:r>
            <w:r w:rsidRPr="00107A63">
              <w:rPr>
                <w:rFonts w:ascii="Times New Roman" w:hAnsi="Times New Roman"/>
                <w:sz w:val="24"/>
                <w:szCs w:val="24"/>
              </w:rPr>
              <w:t>auto-explained</w:t>
            </w:r>
            <w:r>
              <w:rPr>
                <w:rFonts w:ascii="Times New Roman" w:hAnsi="Times New Roman"/>
                <w:sz w:val="24"/>
                <w:szCs w:val="24"/>
              </w:rPr>
              <w:t xml:space="preserve"> </w:t>
            </w:r>
            <w:r w:rsidRPr="00107A63">
              <w:rPr>
                <w:rFonts w:ascii="Times New Roman" w:hAnsi="Times New Roman"/>
                <w:sz w:val="24"/>
                <w:szCs w:val="24"/>
              </w:rPr>
              <w:t>Automated</w:t>
            </w:r>
            <w:r>
              <w:rPr>
                <w:rFonts w:ascii="Times New Roman" w:hAnsi="Times New Roman"/>
                <w:sz w:val="24"/>
                <w:szCs w:val="24"/>
              </w:rPr>
              <w:t xml:space="preserve"> </w:t>
            </w:r>
            <w:r w:rsidRPr="00107A63">
              <w:rPr>
                <w:rFonts w:ascii="Times New Roman" w:hAnsi="Times New Roman"/>
                <w:sz w:val="24"/>
                <w:szCs w:val="24"/>
              </w:rPr>
              <w:t>Machine</w:t>
            </w:r>
            <w:r>
              <w:rPr>
                <w:rFonts w:ascii="Times New Roman" w:hAnsi="Times New Roman"/>
                <w:sz w:val="24"/>
                <w:szCs w:val="24"/>
              </w:rPr>
              <w:t xml:space="preserve"> </w:t>
            </w:r>
            <w:r w:rsidRPr="00107A63">
              <w:rPr>
                <w:rFonts w:ascii="Times New Roman" w:hAnsi="Times New Roman"/>
                <w:sz w:val="24"/>
                <w:szCs w:val="24"/>
              </w:rPr>
              <w:t>Learning</w:t>
            </w:r>
            <w:r>
              <w:rPr>
                <w:rFonts w:ascii="Times New Roman" w:hAnsi="Times New Roman"/>
                <w:sz w:val="24"/>
                <w:szCs w:val="24"/>
              </w:rPr>
              <w:t xml:space="preserve"> </w:t>
            </w:r>
            <w:r w:rsidRPr="00107A63">
              <w:rPr>
                <w:rFonts w:ascii="Times New Roman" w:hAnsi="Times New Roman"/>
                <w:sz w:val="24"/>
                <w:szCs w:val="24"/>
              </w:rPr>
              <w:t>tool</w:t>
            </w:r>
            <w:r>
              <w:rPr>
                <w:rFonts w:ascii="Times New Roman" w:hAnsi="Times New Roman"/>
                <w:sz w:val="24"/>
                <w:szCs w:val="24"/>
              </w:rPr>
              <w:t xml:space="preserve"> </w:t>
            </w:r>
            <w:r w:rsidRPr="00107A63">
              <w:rPr>
                <w:rFonts w:ascii="Times New Roman" w:hAnsi="Times New Roman"/>
                <w:sz w:val="24"/>
                <w:szCs w:val="24"/>
              </w:rPr>
              <w:t>for</w:t>
            </w:r>
            <w:r>
              <w:rPr>
                <w:rFonts w:ascii="Times New Roman" w:hAnsi="Times New Roman"/>
                <w:sz w:val="24"/>
                <w:szCs w:val="24"/>
              </w:rPr>
              <w:t xml:space="preserve"> </w:t>
            </w:r>
            <w:r w:rsidRPr="00107A63">
              <w:rPr>
                <w:rFonts w:ascii="Times New Roman" w:hAnsi="Times New Roman"/>
                <w:sz w:val="24"/>
                <w:szCs w:val="24"/>
              </w:rPr>
              <w:t>Big Industrial Data</w:t>
            </w:r>
          </w:p>
        </w:tc>
        <w:tc>
          <w:tcPr>
            <w:tcW w:w="3225" w:type="dxa"/>
          </w:tcPr>
          <w:p w14:paraId="5AF7C04E" w14:textId="77777777" w:rsidR="00B566BF" w:rsidRDefault="00107A63" w:rsidP="00421D1C">
            <w:pPr>
              <w:pStyle w:val="ListParagraph"/>
              <w:numPr>
                <w:ilvl w:val="0"/>
                <w:numId w:val="8"/>
              </w:numPr>
              <w:spacing w:before="240" w:line="276" w:lineRule="auto"/>
              <w:ind w:left="370" w:hanging="364"/>
              <w:jc w:val="both"/>
              <w:rPr>
                <w:rFonts w:ascii="Times New Roman" w:hAnsi="Times New Roman"/>
                <w:sz w:val="24"/>
              </w:rPr>
            </w:pPr>
            <w:r w:rsidRPr="00107A63">
              <w:rPr>
                <w:rFonts w:ascii="Times New Roman" w:hAnsi="Times New Roman"/>
                <w:sz w:val="24"/>
              </w:rPr>
              <w:t>Innovative AutoML tool for Big Industrial Data.</w:t>
            </w:r>
          </w:p>
          <w:p w14:paraId="06FF11D6" w14:textId="77777777" w:rsidR="00107A63" w:rsidRDefault="00107A63" w:rsidP="00421D1C">
            <w:pPr>
              <w:pStyle w:val="ListParagraph"/>
              <w:numPr>
                <w:ilvl w:val="0"/>
                <w:numId w:val="8"/>
              </w:numPr>
              <w:spacing w:before="240" w:line="276" w:lineRule="auto"/>
              <w:ind w:left="370" w:hanging="364"/>
              <w:jc w:val="both"/>
              <w:rPr>
                <w:rFonts w:ascii="Times New Roman" w:hAnsi="Times New Roman"/>
                <w:sz w:val="24"/>
              </w:rPr>
            </w:pPr>
            <w:r w:rsidRPr="00107A63">
              <w:rPr>
                <w:rFonts w:ascii="Times New Roman" w:hAnsi="Times New Roman"/>
                <w:sz w:val="24"/>
              </w:rPr>
              <w:t>Meta-learning-based recommendation system for efficient ML algorithm selection.</w:t>
            </w:r>
          </w:p>
          <w:p w14:paraId="37836BA0" w14:textId="70062485" w:rsidR="00107A63" w:rsidRPr="00247D88" w:rsidRDefault="00107A63" w:rsidP="00421D1C">
            <w:pPr>
              <w:pStyle w:val="ListParagraph"/>
              <w:numPr>
                <w:ilvl w:val="0"/>
                <w:numId w:val="8"/>
              </w:numPr>
              <w:spacing w:before="240" w:line="276" w:lineRule="auto"/>
              <w:ind w:left="370" w:hanging="364"/>
              <w:jc w:val="both"/>
              <w:rPr>
                <w:rFonts w:ascii="Times New Roman" w:hAnsi="Times New Roman"/>
                <w:sz w:val="24"/>
              </w:rPr>
            </w:pPr>
            <w:r w:rsidRPr="00107A63">
              <w:rPr>
                <w:rFonts w:ascii="Times New Roman" w:hAnsi="Times New Roman"/>
                <w:sz w:val="24"/>
              </w:rPr>
              <w:t>Interactive visualization module enhances user understanding.</w:t>
            </w:r>
          </w:p>
        </w:tc>
        <w:tc>
          <w:tcPr>
            <w:tcW w:w="2885" w:type="dxa"/>
          </w:tcPr>
          <w:p w14:paraId="15241E3B" w14:textId="77777777" w:rsidR="00107A63" w:rsidRPr="00107A63" w:rsidRDefault="00107A63" w:rsidP="007561AF">
            <w:pPr>
              <w:pStyle w:val="ListParagraph"/>
              <w:numPr>
                <w:ilvl w:val="0"/>
                <w:numId w:val="9"/>
              </w:numPr>
              <w:spacing w:before="240"/>
              <w:ind w:left="384"/>
              <w:jc w:val="both"/>
              <w:rPr>
                <w:rFonts w:ascii="Times New Roman" w:hAnsi="Times New Roman"/>
                <w:sz w:val="24"/>
              </w:rPr>
            </w:pPr>
            <w:r w:rsidRPr="00107A63">
              <w:rPr>
                <w:rFonts w:ascii="Times New Roman" w:hAnsi="Times New Roman"/>
                <w:sz w:val="24"/>
              </w:rPr>
              <w:t>Limited empirical validation on real-world datasets.</w:t>
            </w:r>
          </w:p>
          <w:p w14:paraId="63BC5805" w14:textId="77777777" w:rsidR="00B566BF" w:rsidRDefault="00107A63" w:rsidP="007561AF">
            <w:pPr>
              <w:pStyle w:val="ListParagraph"/>
              <w:numPr>
                <w:ilvl w:val="0"/>
                <w:numId w:val="9"/>
              </w:numPr>
              <w:spacing w:before="240"/>
              <w:ind w:left="384"/>
              <w:jc w:val="both"/>
              <w:rPr>
                <w:rFonts w:ascii="Times New Roman" w:hAnsi="Times New Roman"/>
                <w:sz w:val="24"/>
              </w:rPr>
            </w:pPr>
            <w:r w:rsidRPr="00107A63">
              <w:rPr>
                <w:rFonts w:ascii="Times New Roman" w:hAnsi="Times New Roman"/>
                <w:sz w:val="24"/>
              </w:rPr>
              <w:t>Dependency on meta-features may limit effectiveness.</w:t>
            </w:r>
          </w:p>
          <w:p w14:paraId="47C4AA6C" w14:textId="0EF6EC29" w:rsidR="00107A63" w:rsidRPr="00107A63" w:rsidRDefault="00107A63" w:rsidP="007561AF">
            <w:pPr>
              <w:pStyle w:val="ListParagraph"/>
              <w:numPr>
                <w:ilvl w:val="0"/>
                <w:numId w:val="9"/>
              </w:numPr>
              <w:spacing w:before="240"/>
              <w:ind w:left="384"/>
              <w:jc w:val="both"/>
              <w:rPr>
                <w:rFonts w:ascii="Times New Roman" w:hAnsi="Times New Roman"/>
                <w:sz w:val="24"/>
              </w:rPr>
            </w:pPr>
            <w:r w:rsidRPr="00107A63">
              <w:rPr>
                <w:rFonts w:ascii="Times New Roman" w:hAnsi="Times New Roman"/>
                <w:sz w:val="24"/>
              </w:rPr>
              <w:t>Scalability concerns for handling large-scale datasets.</w:t>
            </w:r>
          </w:p>
        </w:tc>
      </w:tr>
      <w:tr w:rsidR="00A95F6A" w:rsidRPr="00A95F6A" w14:paraId="7E86A0C1" w14:textId="77777777" w:rsidTr="004F677D">
        <w:trPr>
          <w:trHeight w:val="756"/>
        </w:trPr>
        <w:tc>
          <w:tcPr>
            <w:tcW w:w="535" w:type="dxa"/>
          </w:tcPr>
          <w:p w14:paraId="25534446" w14:textId="5B8F06A1" w:rsidR="00B566BF" w:rsidRPr="007561AF" w:rsidRDefault="00A95F6A" w:rsidP="00247D88">
            <w:pPr>
              <w:spacing w:before="240"/>
              <w:jc w:val="both"/>
              <w:rPr>
                <w:rFonts w:ascii="Times New Roman" w:hAnsi="Times New Roman"/>
                <w:b/>
                <w:bCs/>
                <w:sz w:val="24"/>
                <w:szCs w:val="24"/>
              </w:rPr>
            </w:pPr>
            <w:r w:rsidRPr="007561AF">
              <w:rPr>
                <w:rFonts w:ascii="Times New Roman" w:hAnsi="Times New Roman"/>
                <w:b/>
                <w:bCs/>
                <w:sz w:val="24"/>
                <w:szCs w:val="24"/>
              </w:rPr>
              <w:t>5.</w:t>
            </w:r>
          </w:p>
        </w:tc>
        <w:tc>
          <w:tcPr>
            <w:tcW w:w="2316" w:type="dxa"/>
          </w:tcPr>
          <w:p w14:paraId="066EFB50" w14:textId="668FF3DD" w:rsidR="00B566BF" w:rsidRPr="00A95F6A" w:rsidRDefault="00392775" w:rsidP="00392775">
            <w:pPr>
              <w:spacing w:before="240"/>
              <w:jc w:val="both"/>
              <w:rPr>
                <w:rFonts w:ascii="Times New Roman" w:hAnsi="Times New Roman"/>
                <w:sz w:val="24"/>
                <w:szCs w:val="24"/>
              </w:rPr>
            </w:pPr>
            <w:r w:rsidRPr="00392775">
              <w:rPr>
                <w:rFonts w:ascii="Times New Roman" w:hAnsi="Times New Roman"/>
                <w:sz w:val="24"/>
                <w:szCs w:val="24"/>
              </w:rPr>
              <w:t>AMC: AutoML for Model Compression and Acceleration on Mobile Devices</w:t>
            </w:r>
          </w:p>
        </w:tc>
        <w:tc>
          <w:tcPr>
            <w:tcW w:w="3225" w:type="dxa"/>
          </w:tcPr>
          <w:p w14:paraId="17005D4E" w14:textId="77777777" w:rsidR="00392775" w:rsidRPr="00392775" w:rsidRDefault="00392775" w:rsidP="00421D1C">
            <w:pPr>
              <w:pStyle w:val="ListParagraph"/>
              <w:numPr>
                <w:ilvl w:val="0"/>
                <w:numId w:val="8"/>
              </w:numPr>
              <w:spacing w:before="240"/>
              <w:ind w:left="370"/>
              <w:jc w:val="both"/>
              <w:rPr>
                <w:rFonts w:ascii="Times New Roman" w:hAnsi="Times New Roman"/>
                <w:sz w:val="24"/>
              </w:rPr>
            </w:pPr>
            <w:r w:rsidRPr="00392775">
              <w:rPr>
                <w:rFonts w:ascii="Times New Roman" w:hAnsi="Times New Roman"/>
                <w:sz w:val="24"/>
              </w:rPr>
              <w:t>Innovation in leveraging reinforcement learning for automated model compression.</w:t>
            </w:r>
          </w:p>
          <w:p w14:paraId="4924B3CD" w14:textId="77777777" w:rsidR="00392775" w:rsidRPr="00392775" w:rsidRDefault="00392775" w:rsidP="00421D1C">
            <w:pPr>
              <w:pStyle w:val="ListParagraph"/>
              <w:numPr>
                <w:ilvl w:val="0"/>
                <w:numId w:val="8"/>
              </w:numPr>
              <w:spacing w:before="240"/>
              <w:ind w:left="370"/>
              <w:jc w:val="both"/>
              <w:rPr>
                <w:rFonts w:ascii="Times New Roman" w:hAnsi="Times New Roman"/>
                <w:sz w:val="24"/>
              </w:rPr>
            </w:pPr>
            <w:r w:rsidRPr="00392775">
              <w:rPr>
                <w:rFonts w:ascii="Times New Roman" w:hAnsi="Times New Roman"/>
                <w:sz w:val="24"/>
              </w:rPr>
              <w:t>Support for both accuracy-guaranteed and resource-constrained compression.</w:t>
            </w:r>
          </w:p>
          <w:p w14:paraId="6AABE348" w14:textId="2AF247D1" w:rsidR="00B566BF" w:rsidRPr="00392775" w:rsidRDefault="00392775" w:rsidP="00421D1C">
            <w:pPr>
              <w:pStyle w:val="ListParagraph"/>
              <w:numPr>
                <w:ilvl w:val="0"/>
                <w:numId w:val="8"/>
              </w:numPr>
              <w:spacing w:before="240"/>
              <w:ind w:left="370"/>
              <w:jc w:val="both"/>
              <w:rPr>
                <w:rFonts w:ascii="Times New Roman" w:hAnsi="Times New Roman"/>
                <w:sz w:val="24"/>
              </w:rPr>
            </w:pPr>
            <w:r w:rsidRPr="00392775">
              <w:rPr>
                <w:rFonts w:ascii="Times New Roman" w:hAnsi="Times New Roman"/>
                <w:sz w:val="24"/>
              </w:rPr>
              <w:t>Significant improvements in inference speed demonstrated on mobile devices.</w:t>
            </w:r>
          </w:p>
        </w:tc>
        <w:tc>
          <w:tcPr>
            <w:tcW w:w="2885" w:type="dxa"/>
          </w:tcPr>
          <w:p w14:paraId="177E26BC" w14:textId="77777777" w:rsidR="00392775" w:rsidRPr="00392775" w:rsidRDefault="00392775" w:rsidP="007561AF">
            <w:pPr>
              <w:pStyle w:val="ListParagraph"/>
              <w:numPr>
                <w:ilvl w:val="0"/>
                <w:numId w:val="9"/>
              </w:numPr>
              <w:spacing w:before="240"/>
              <w:ind w:left="384"/>
              <w:jc w:val="both"/>
              <w:rPr>
                <w:rFonts w:ascii="Times New Roman" w:hAnsi="Times New Roman"/>
                <w:sz w:val="24"/>
              </w:rPr>
            </w:pPr>
            <w:r w:rsidRPr="00392775">
              <w:rPr>
                <w:rFonts w:ascii="Times New Roman" w:hAnsi="Times New Roman"/>
                <w:sz w:val="24"/>
              </w:rPr>
              <w:t>Lack of discussion on potential limitations or failure modes of the proposed approach.</w:t>
            </w:r>
          </w:p>
          <w:p w14:paraId="5F3B3C56" w14:textId="7E734B32" w:rsidR="00B566BF" w:rsidRPr="007561AF" w:rsidRDefault="00392775" w:rsidP="007561AF">
            <w:pPr>
              <w:pStyle w:val="ListParagraph"/>
              <w:numPr>
                <w:ilvl w:val="0"/>
                <w:numId w:val="9"/>
              </w:numPr>
              <w:spacing w:before="240"/>
              <w:ind w:left="384"/>
              <w:jc w:val="both"/>
              <w:rPr>
                <w:rFonts w:ascii="Times New Roman" w:hAnsi="Times New Roman"/>
                <w:sz w:val="24"/>
              </w:rPr>
            </w:pPr>
            <w:r w:rsidRPr="00392775">
              <w:rPr>
                <w:rFonts w:ascii="Times New Roman" w:hAnsi="Times New Roman"/>
                <w:sz w:val="24"/>
              </w:rPr>
              <w:t>Limited comparison with other state-of-the-art techniques in model compression and acceleration.</w:t>
            </w:r>
          </w:p>
        </w:tc>
      </w:tr>
      <w:tr w:rsidR="00A95F6A" w:rsidRPr="00A95F6A" w14:paraId="0C2A4174" w14:textId="77777777" w:rsidTr="004F677D">
        <w:trPr>
          <w:trHeight w:val="766"/>
        </w:trPr>
        <w:tc>
          <w:tcPr>
            <w:tcW w:w="535" w:type="dxa"/>
          </w:tcPr>
          <w:p w14:paraId="24351001" w14:textId="6E2F18B4" w:rsidR="00B566BF" w:rsidRPr="007561AF" w:rsidRDefault="00A95F6A" w:rsidP="00247D88">
            <w:pPr>
              <w:spacing w:before="240"/>
              <w:jc w:val="both"/>
              <w:rPr>
                <w:rFonts w:ascii="Times New Roman" w:hAnsi="Times New Roman"/>
                <w:b/>
                <w:bCs/>
                <w:sz w:val="24"/>
                <w:szCs w:val="24"/>
              </w:rPr>
            </w:pPr>
            <w:r w:rsidRPr="007561AF">
              <w:rPr>
                <w:rFonts w:ascii="Times New Roman" w:hAnsi="Times New Roman"/>
                <w:b/>
                <w:bCs/>
                <w:sz w:val="24"/>
                <w:szCs w:val="24"/>
              </w:rPr>
              <w:t>6.</w:t>
            </w:r>
          </w:p>
        </w:tc>
        <w:tc>
          <w:tcPr>
            <w:tcW w:w="2316" w:type="dxa"/>
          </w:tcPr>
          <w:p w14:paraId="22B3C6D7" w14:textId="3E0F996F" w:rsidR="00B566BF" w:rsidRPr="00A95F6A" w:rsidRDefault="002E141E" w:rsidP="00247D88">
            <w:pPr>
              <w:spacing w:before="240"/>
              <w:jc w:val="both"/>
              <w:rPr>
                <w:rFonts w:ascii="Times New Roman" w:hAnsi="Times New Roman"/>
                <w:sz w:val="24"/>
                <w:szCs w:val="24"/>
              </w:rPr>
            </w:pPr>
            <w:r w:rsidRPr="002E141E">
              <w:rPr>
                <w:rFonts w:ascii="Times New Roman" w:hAnsi="Times New Roman"/>
                <w:sz w:val="24"/>
                <w:szCs w:val="24"/>
              </w:rPr>
              <w:t>AutoML: A Survey of the State-of-the-Art</w:t>
            </w:r>
          </w:p>
        </w:tc>
        <w:tc>
          <w:tcPr>
            <w:tcW w:w="3225" w:type="dxa"/>
          </w:tcPr>
          <w:p w14:paraId="20ACE93B" w14:textId="77777777" w:rsidR="008C6667" w:rsidRPr="008C6667" w:rsidRDefault="008C6667" w:rsidP="00421D1C">
            <w:pPr>
              <w:pStyle w:val="ListParagraph"/>
              <w:numPr>
                <w:ilvl w:val="0"/>
                <w:numId w:val="8"/>
              </w:numPr>
              <w:spacing w:before="240"/>
              <w:ind w:left="370"/>
              <w:jc w:val="both"/>
              <w:rPr>
                <w:rFonts w:ascii="Times New Roman" w:hAnsi="Times New Roman"/>
                <w:sz w:val="24"/>
              </w:rPr>
            </w:pPr>
            <w:r w:rsidRPr="008C6667">
              <w:rPr>
                <w:rFonts w:ascii="Times New Roman" w:hAnsi="Times New Roman"/>
                <w:sz w:val="24"/>
              </w:rPr>
              <w:t xml:space="preserve">Provides an extensive exploration of Neural Architecture Search (NAS), a key area in </w:t>
            </w:r>
            <w:r w:rsidRPr="008C6667">
              <w:rPr>
                <w:rFonts w:ascii="Times New Roman" w:hAnsi="Times New Roman"/>
                <w:sz w:val="24"/>
              </w:rPr>
              <w:lastRenderedPageBreak/>
              <w:t>AutoML, with performance comparisons on CIFAR-10 and ImageNet datasets.</w:t>
            </w:r>
          </w:p>
          <w:p w14:paraId="65DFE83A" w14:textId="6A3FE509" w:rsidR="00B566BF" w:rsidRPr="007561AF" w:rsidRDefault="008C6667" w:rsidP="007561AF">
            <w:pPr>
              <w:pStyle w:val="ListParagraph"/>
              <w:numPr>
                <w:ilvl w:val="0"/>
                <w:numId w:val="8"/>
              </w:numPr>
              <w:spacing w:before="240"/>
              <w:ind w:left="370"/>
              <w:jc w:val="both"/>
              <w:rPr>
                <w:rFonts w:ascii="Times New Roman" w:hAnsi="Times New Roman"/>
                <w:sz w:val="24"/>
              </w:rPr>
            </w:pPr>
            <w:r w:rsidRPr="008C6667">
              <w:rPr>
                <w:rFonts w:ascii="Times New Roman" w:hAnsi="Times New Roman"/>
                <w:sz w:val="24"/>
              </w:rPr>
              <w:t>Encompasses a wide array of AutoML topics, including automated data augmentation, hyperparameter optimization, and evolutionary algorithms.</w:t>
            </w:r>
          </w:p>
        </w:tc>
        <w:tc>
          <w:tcPr>
            <w:tcW w:w="2885" w:type="dxa"/>
          </w:tcPr>
          <w:p w14:paraId="420D52D1" w14:textId="77777777" w:rsidR="00B566BF" w:rsidRDefault="008C6667" w:rsidP="007561AF">
            <w:pPr>
              <w:pStyle w:val="ListParagraph"/>
              <w:numPr>
                <w:ilvl w:val="0"/>
                <w:numId w:val="9"/>
              </w:numPr>
              <w:spacing w:before="240" w:line="276" w:lineRule="auto"/>
              <w:ind w:left="384"/>
              <w:jc w:val="both"/>
              <w:rPr>
                <w:rFonts w:ascii="Times New Roman" w:hAnsi="Times New Roman"/>
                <w:sz w:val="24"/>
              </w:rPr>
            </w:pPr>
            <w:r>
              <w:rPr>
                <w:rFonts w:ascii="Times New Roman" w:hAnsi="Times New Roman"/>
                <w:sz w:val="24"/>
              </w:rPr>
              <w:lastRenderedPageBreak/>
              <w:t>L</w:t>
            </w:r>
            <w:r w:rsidRPr="008C6667">
              <w:rPr>
                <w:rFonts w:ascii="Times New Roman" w:hAnsi="Times New Roman"/>
                <w:sz w:val="24"/>
              </w:rPr>
              <w:t xml:space="preserve">acks coverage of recent AutoML advancements, </w:t>
            </w:r>
            <w:r w:rsidRPr="008C6667">
              <w:rPr>
                <w:rFonts w:ascii="Times New Roman" w:hAnsi="Times New Roman"/>
                <w:sz w:val="24"/>
              </w:rPr>
              <w:lastRenderedPageBreak/>
              <w:t>necessitating an update to incorporate newer methods</w:t>
            </w:r>
          </w:p>
          <w:p w14:paraId="159EE135" w14:textId="77777777" w:rsidR="002E141E" w:rsidRDefault="002E141E" w:rsidP="007561AF">
            <w:pPr>
              <w:pStyle w:val="ListParagraph"/>
              <w:numPr>
                <w:ilvl w:val="0"/>
                <w:numId w:val="9"/>
              </w:numPr>
              <w:spacing w:before="240" w:line="276" w:lineRule="auto"/>
              <w:ind w:left="384"/>
              <w:jc w:val="both"/>
              <w:rPr>
                <w:rFonts w:ascii="Times New Roman" w:hAnsi="Times New Roman"/>
                <w:sz w:val="24"/>
              </w:rPr>
            </w:pPr>
            <w:r w:rsidRPr="002E141E">
              <w:rPr>
                <w:rFonts w:ascii="Times New Roman" w:hAnsi="Times New Roman"/>
                <w:sz w:val="24"/>
              </w:rPr>
              <w:t>NAS receives disproportionate attention.</w:t>
            </w:r>
          </w:p>
          <w:p w14:paraId="4F6E432F" w14:textId="50BD9F8E" w:rsidR="002E141E" w:rsidRPr="002E141E" w:rsidRDefault="002E141E" w:rsidP="007561AF">
            <w:pPr>
              <w:pStyle w:val="ListParagraph"/>
              <w:numPr>
                <w:ilvl w:val="0"/>
                <w:numId w:val="9"/>
              </w:numPr>
              <w:spacing w:before="240" w:line="276" w:lineRule="auto"/>
              <w:ind w:left="384"/>
              <w:jc w:val="both"/>
              <w:rPr>
                <w:rFonts w:ascii="Times New Roman" w:hAnsi="Times New Roman"/>
                <w:sz w:val="24"/>
              </w:rPr>
            </w:pPr>
            <w:r w:rsidRPr="002E141E">
              <w:rPr>
                <w:rFonts w:ascii="Times New Roman" w:hAnsi="Times New Roman"/>
                <w:sz w:val="24"/>
              </w:rPr>
              <w:t>Lacks critical analysis and comparison.</w:t>
            </w:r>
          </w:p>
          <w:p w14:paraId="59DCF184" w14:textId="5360134A" w:rsidR="002E141E" w:rsidRPr="00247D88" w:rsidRDefault="002E141E" w:rsidP="007561AF">
            <w:pPr>
              <w:pStyle w:val="ListParagraph"/>
              <w:spacing w:before="240" w:line="276" w:lineRule="auto"/>
              <w:ind w:left="384"/>
              <w:jc w:val="both"/>
              <w:rPr>
                <w:rFonts w:ascii="Times New Roman" w:hAnsi="Times New Roman"/>
                <w:sz w:val="24"/>
              </w:rPr>
            </w:pPr>
          </w:p>
        </w:tc>
      </w:tr>
      <w:tr w:rsidR="00A95F6A" w:rsidRPr="00A95F6A" w14:paraId="32AD805D" w14:textId="77777777" w:rsidTr="004F677D">
        <w:trPr>
          <w:trHeight w:val="766"/>
        </w:trPr>
        <w:tc>
          <w:tcPr>
            <w:tcW w:w="535" w:type="dxa"/>
          </w:tcPr>
          <w:p w14:paraId="0DD21370" w14:textId="16C40C61" w:rsidR="00B566BF" w:rsidRPr="007561AF" w:rsidRDefault="00A95F6A" w:rsidP="00247D88">
            <w:pPr>
              <w:spacing w:before="240"/>
              <w:jc w:val="both"/>
              <w:rPr>
                <w:rFonts w:ascii="Times New Roman" w:hAnsi="Times New Roman"/>
                <w:b/>
                <w:bCs/>
                <w:sz w:val="24"/>
                <w:szCs w:val="24"/>
              </w:rPr>
            </w:pPr>
            <w:r w:rsidRPr="007561AF">
              <w:rPr>
                <w:rFonts w:ascii="Times New Roman" w:hAnsi="Times New Roman"/>
                <w:b/>
                <w:bCs/>
                <w:sz w:val="24"/>
                <w:szCs w:val="24"/>
              </w:rPr>
              <w:lastRenderedPageBreak/>
              <w:t>7.</w:t>
            </w:r>
          </w:p>
        </w:tc>
        <w:tc>
          <w:tcPr>
            <w:tcW w:w="2316" w:type="dxa"/>
          </w:tcPr>
          <w:p w14:paraId="4F4064F6" w14:textId="395115E0" w:rsidR="00B566BF" w:rsidRPr="00A95F6A" w:rsidRDefault="00421D1C" w:rsidP="007561AF">
            <w:pPr>
              <w:spacing w:before="240"/>
              <w:jc w:val="both"/>
              <w:rPr>
                <w:rFonts w:ascii="Times New Roman" w:hAnsi="Times New Roman"/>
                <w:sz w:val="24"/>
                <w:szCs w:val="24"/>
              </w:rPr>
            </w:pPr>
            <w:r w:rsidRPr="00421D1C">
              <w:rPr>
                <w:rFonts w:ascii="Times New Roman" w:hAnsi="Times New Roman"/>
                <w:sz w:val="24"/>
                <w:szCs w:val="24"/>
              </w:rPr>
              <w:t>Dynamic Hyperparameter Allocation under Time Constraints for Automated</w:t>
            </w:r>
            <w:r w:rsidR="007561AF">
              <w:rPr>
                <w:rFonts w:ascii="Times New Roman" w:hAnsi="Times New Roman"/>
                <w:sz w:val="24"/>
                <w:szCs w:val="24"/>
              </w:rPr>
              <w:t xml:space="preserve"> </w:t>
            </w:r>
            <w:r w:rsidRPr="00421D1C">
              <w:rPr>
                <w:rFonts w:ascii="Times New Roman" w:hAnsi="Times New Roman"/>
                <w:sz w:val="24"/>
                <w:szCs w:val="24"/>
              </w:rPr>
              <w:t>Machine Learning</w:t>
            </w:r>
          </w:p>
        </w:tc>
        <w:tc>
          <w:tcPr>
            <w:tcW w:w="3225" w:type="dxa"/>
          </w:tcPr>
          <w:p w14:paraId="02201B9A" w14:textId="3ADE51AD" w:rsidR="00B566BF" w:rsidRDefault="00421D1C" w:rsidP="00421D1C">
            <w:pPr>
              <w:pStyle w:val="ListParagraph"/>
              <w:numPr>
                <w:ilvl w:val="0"/>
                <w:numId w:val="8"/>
              </w:numPr>
              <w:spacing w:before="240" w:line="276" w:lineRule="auto"/>
              <w:ind w:left="370" w:hanging="364"/>
              <w:jc w:val="both"/>
              <w:rPr>
                <w:rFonts w:ascii="Times New Roman" w:hAnsi="Times New Roman"/>
                <w:sz w:val="24"/>
              </w:rPr>
            </w:pPr>
            <w:r>
              <w:rPr>
                <w:rFonts w:ascii="Times New Roman" w:hAnsi="Times New Roman"/>
                <w:sz w:val="24"/>
              </w:rPr>
              <w:t>P</w:t>
            </w:r>
            <w:r w:rsidRPr="00421D1C">
              <w:rPr>
                <w:rFonts w:ascii="Times New Roman" w:hAnsi="Times New Roman"/>
                <w:sz w:val="24"/>
              </w:rPr>
              <w:t>aper introduces a novel diversification strategy for HPO, emphasizing dynamic hyperparameter space allocation for a sampler based on the remaining time budget.</w:t>
            </w:r>
          </w:p>
          <w:p w14:paraId="23688A44" w14:textId="01A4EE34" w:rsidR="00421D1C" w:rsidRDefault="007561AF" w:rsidP="00421D1C">
            <w:pPr>
              <w:pStyle w:val="ListParagraph"/>
              <w:numPr>
                <w:ilvl w:val="0"/>
                <w:numId w:val="8"/>
              </w:numPr>
              <w:spacing w:before="240" w:line="276" w:lineRule="auto"/>
              <w:ind w:left="370" w:hanging="364"/>
              <w:jc w:val="both"/>
              <w:rPr>
                <w:rFonts w:ascii="Times New Roman" w:hAnsi="Times New Roman"/>
                <w:sz w:val="24"/>
              </w:rPr>
            </w:pPr>
            <w:r>
              <w:rPr>
                <w:rFonts w:ascii="Times New Roman" w:hAnsi="Times New Roman"/>
                <w:sz w:val="24"/>
              </w:rPr>
              <w:t>P</w:t>
            </w:r>
            <w:r w:rsidR="00421D1C" w:rsidRPr="00421D1C">
              <w:rPr>
                <w:rFonts w:ascii="Times New Roman" w:hAnsi="Times New Roman"/>
                <w:sz w:val="24"/>
              </w:rPr>
              <w:t>roposed solution claims better performance in terms of both time and resource awareness compared to previous resource-aware solutions</w:t>
            </w:r>
          </w:p>
          <w:p w14:paraId="746E10D3" w14:textId="2F5303A7" w:rsidR="00421D1C" w:rsidRPr="007561AF" w:rsidRDefault="00421D1C" w:rsidP="007561AF">
            <w:pPr>
              <w:spacing w:before="240"/>
              <w:jc w:val="both"/>
              <w:rPr>
                <w:rFonts w:ascii="Times New Roman" w:hAnsi="Times New Roman"/>
                <w:sz w:val="24"/>
              </w:rPr>
            </w:pPr>
          </w:p>
        </w:tc>
        <w:tc>
          <w:tcPr>
            <w:tcW w:w="2885" w:type="dxa"/>
          </w:tcPr>
          <w:p w14:paraId="75BE1BB3" w14:textId="39C16E11" w:rsidR="00B566BF" w:rsidRDefault="007561AF" w:rsidP="007561AF">
            <w:pPr>
              <w:pStyle w:val="ListParagraph"/>
              <w:numPr>
                <w:ilvl w:val="0"/>
                <w:numId w:val="9"/>
              </w:numPr>
              <w:spacing w:before="240" w:line="276" w:lineRule="auto"/>
              <w:ind w:left="384"/>
              <w:jc w:val="both"/>
              <w:rPr>
                <w:rFonts w:ascii="Times New Roman" w:hAnsi="Times New Roman"/>
                <w:sz w:val="24"/>
              </w:rPr>
            </w:pPr>
            <w:r>
              <w:rPr>
                <w:rFonts w:ascii="Times New Roman" w:hAnsi="Times New Roman"/>
                <w:sz w:val="24"/>
              </w:rPr>
              <w:t>E</w:t>
            </w:r>
            <w:r w:rsidR="00421D1C" w:rsidRPr="00421D1C">
              <w:rPr>
                <w:rFonts w:ascii="Times New Roman" w:hAnsi="Times New Roman"/>
                <w:sz w:val="24"/>
              </w:rPr>
              <w:t>ffectiveness of the proposed strategy may depend on the specific characteristics of the datasets and models used in the benchmarks. The generalizability of the approach to diverse scenarios should be considered.</w:t>
            </w:r>
          </w:p>
          <w:p w14:paraId="3D88583A" w14:textId="4CA84995" w:rsidR="00421D1C" w:rsidRPr="00247D88" w:rsidRDefault="00421D1C" w:rsidP="007561AF">
            <w:pPr>
              <w:pStyle w:val="ListParagraph"/>
              <w:numPr>
                <w:ilvl w:val="0"/>
                <w:numId w:val="9"/>
              </w:numPr>
              <w:spacing w:before="240" w:line="276" w:lineRule="auto"/>
              <w:ind w:left="384"/>
              <w:jc w:val="both"/>
              <w:rPr>
                <w:rFonts w:ascii="Times New Roman" w:hAnsi="Times New Roman"/>
                <w:sz w:val="24"/>
              </w:rPr>
            </w:pPr>
          </w:p>
        </w:tc>
      </w:tr>
      <w:tr w:rsidR="00A95F6A" w:rsidRPr="00A95F6A" w14:paraId="39EA5FE5" w14:textId="77777777" w:rsidTr="004F677D">
        <w:trPr>
          <w:trHeight w:val="766"/>
        </w:trPr>
        <w:tc>
          <w:tcPr>
            <w:tcW w:w="535" w:type="dxa"/>
          </w:tcPr>
          <w:p w14:paraId="45223AB7" w14:textId="1347ED6B" w:rsidR="00B566BF" w:rsidRPr="007561AF" w:rsidRDefault="00A95F6A" w:rsidP="00247D88">
            <w:pPr>
              <w:spacing w:before="240"/>
              <w:jc w:val="both"/>
              <w:rPr>
                <w:rFonts w:ascii="Times New Roman" w:hAnsi="Times New Roman"/>
                <w:b/>
                <w:bCs/>
                <w:sz w:val="24"/>
                <w:szCs w:val="24"/>
              </w:rPr>
            </w:pPr>
            <w:r w:rsidRPr="007561AF">
              <w:rPr>
                <w:rFonts w:ascii="Times New Roman" w:hAnsi="Times New Roman"/>
                <w:b/>
                <w:bCs/>
                <w:sz w:val="24"/>
                <w:szCs w:val="24"/>
              </w:rPr>
              <w:t>8.</w:t>
            </w:r>
          </w:p>
        </w:tc>
        <w:tc>
          <w:tcPr>
            <w:tcW w:w="2316" w:type="dxa"/>
          </w:tcPr>
          <w:p w14:paraId="4D334A88" w14:textId="54A29128" w:rsidR="00B566BF" w:rsidRPr="00A95F6A" w:rsidRDefault="002241BB" w:rsidP="00247D88">
            <w:pPr>
              <w:spacing w:before="240"/>
              <w:jc w:val="both"/>
              <w:rPr>
                <w:rFonts w:ascii="Times New Roman" w:hAnsi="Times New Roman"/>
                <w:sz w:val="24"/>
                <w:szCs w:val="24"/>
              </w:rPr>
            </w:pPr>
            <w:r w:rsidRPr="002241BB">
              <w:rPr>
                <w:rFonts w:ascii="Times New Roman" w:hAnsi="Times New Roman"/>
                <w:sz w:val="24"/>
                <w:szCs w:val="24"/>
              </w:rPr>
              <w:t>AutoML for Multi-Label Classification: Overview and Empirical Evaluation</w:t>
            </w:r>
          </w:p>
        </w:tc>
        <w:tc>
          <w:tcPr>
            <w:tcW w:w="3225" w:type="dxa"/>
          </w:tcPr>
          <w:p w14:paraId="70CF05B1" w14:textId="77777777" w:rsidR="00B566BF" w:rsidRDefault="002241BB" w:rsidP="007561AF">
            <w:pPr>
              <w:pStyle w:val="ListParagraph"/>
              <w:numPr>
                <w:ilvl w:val="0"/>
                <w:numId w:val="8"/>
              </w:numPr>
              <w:spacing w:before="240" w:line="276" w:lineRule="auto"/>
              <w:ind w:left="371" w:hanging="364"/>
              <w:jc w:val="both"/>
              <w:rPr>
                <w:rFonts w:ascii="Times New Roman" w:hAnsi="Times New Roman"/>
                <w:sz w:val="24"/>
              </w:rPr>
            </w:pPr>
            <w:r w:rsidRPr="002241BB">
              <w:rPr>
                <w:rFonts w:ascii="Times New Roman" w:hAnsi="Times New Roman"/>
                <w:sz w:val="24"/>
              </w:rPr>
              <w:t>The paper conducts an extensive experimental study evaluating multiple optimization methods on a suite of MLC problems, providing a thorough analysis of each approach's performance</w:t>
            </w:r>
          </w:p>
          <w:p w14:paraId="43BF2B42" w14:textId="6BAA199D" w:rsidR="002241BB" w:rsidRPr="00247D88" w:rsidRDefault="002241BB" w:rsidP="007561AF">
            <w:pPr>
              <w:pStyle w:val="ListParagraph"/>
              <w:numPr>
                <w:ilvl w:val="0"/>
                <w:numId w:val="8"/>
              </w:numPr>
              <w:spacing w:before="240" w:line="276" w:lineRule="auto"/>
              <w:ind w:left="371" w:hanging="364"/>
              <w:jc w:val="both"/>
              <w:rPr>
                <w:rFonts w:ascii="Times New Roman" w:hAnsi="Times New Roman"/>
                <w:sz w:val="24"/>
              </w:rPr>
            </w:pPr>
            <w:r w:rsidRPr="002241BB">
              <w:rPr>
                <w:rFonts w:ascii="Times New Roman" w:hAnsi="Times New Roman"/>
                <w:sz w:val="24"/>
              </w:rPr>
              <w:t xml:space="preserve">By extending existing AutoML approaches to tackle multi-label classification problems, the paper contributes valuable insights into the </w:t>
            </w:r>
            <w:r w:rsidRPr="002241BB">
              <w:rPr>
                <w:rFonts w:ascii="Times New Roman" w:hAnsi="Times New Roman"/>
                <w:sz w:val="24"/>
              </w:rPr>
              <w:lastRenderedPageBreak/>
              <w:t>applicability and effectiveness of these techniques in complex learning scenarios.</w:t>
            </w:r>
          </w:p>
        </w:tc>
        <w:tc>
          <w:tcPr>
            <w:tcW w:w="2885" w:type="dxa"/>
          </w:tcPr>
          <w:p w14:paraId="41EC332A" w14:textId="77777777" w:rsidR="00B566BF" w:rsidRDefault="002241BB" w:rsidP="007561AF">
            <w:pPr>
              <w:pStyle w:val="ListParagraph"/>
              <w:numPr>
                <w:ilvl w:val="0"/>
                <w:numId w:val="9"/>
              </w:numPr>
              <w:spacing w:before="240" w:line="276" w:lineRule="auto"/>
              <w:ind w:left="384"/>
              <w:jc w:val="both"/>
              <w:rPr>
                <w:rFonts w:ascii="Times New Roman" w:hAnsi="Times New Roman"/>
                <w:sz w:val="24"/>
              </w:rPr>
            </w:pPr>
            <w:r w:rsidRPr="002241BB">
              <w:rPr>
                <w:rFonts w:ascii="Times New Roman" w:hAnsi="Times New Roman"/>
                <w:sz w:val="24"/>
              </w:rPr>
              <w:lastRenderedPageBreak/>
              <w:t>primarily focuses on theoretical comparisons and the performance of optimization methods in controlled experiments. Real-world application scenarios or case studies could provide more practical insights into the usability of these approaches.</w:t>
            </w:r>
          </w:p>
          <w:p w14:paraId="17EB5361" w14:textId="4F63AA66" w:rsidR="002241BB" w:rsidRPr="00247D88" w:rsidRDefault="002241BB" w:rsidP="007561AF">
            <w:pPr>
              <w:pStyle w:val="ListParagraph"/>
              <w:numPr>
                <w:ilvl w:val="0"/>
                <w:numId w:val="9"/>
              </w:numPr>
              <w:spacing w:before="240" w:line="276" w:lineRule="auto"/>
              <w:ind w:left="384"/>
              <w:jc w:val="both"/>
              <w:rPr>
                <w:rFonts w:ascii="Times New Roman" w:hAnsi="Times New Roman"/>
                <w:sz w:val="24"/>
              </w:rPr>
            </w:pPr>
            <w:r w:rsidRPr="002241BB">
              <w:rPr>
                <w:rFonts w:ascii="Times New Roman" w:hAnsi="Times New Roman"/>
                <w:sz w:val="24"/>
              </w:rPr>
              <w:t xml:space="preserve">While the paper outlines potential </w:t>
            </w:r>
            <w:r w:rsidRPr="002241BB">
              <w:rPr>
                <w:rFonts w:ascii="Times New Roman" w:hAnsi="Times New Roman"/>
                <w:sz w:val="24"/>
              </w:rPr>
              <w:lastRenderedPageBreak/>
              <w:t>research directions to improve AutoML for MLC, it could further elaborate on practical implementations, challenges</w:t>
            </w:r>
          </w:p>
        </w:tc>
      </w:tr>
      <w:tr w:rsidR="00A95F6A" w:rsidRPr="00A95F6A" w14:paraId="4A2428FA" w14:textId="77777777" w:rsidTr="004F677D">
        <w:trPr>
          <w:trHeight w:val="756"/>
        </w:trPr>
        <w:tc>
          <w:tcPr>
            <w:tcW w:w="535" w:type="dxa"/>
          </w:tcPr>
          <w:p w14:paraId="6F6D9BBF" w14:textId="49C4BEEB" w:rsidR="00B566BF" w:rsidRPr="007561AF" w:rsidRDefault="00A95F6A" w:rsidP="00247D88">
            <w:pPr>
              <w:spacing w:before="240"/>
              <w:jc w:val="both"/>
              <w:rPr>
                <w:rFonts w:ascii="Times New Roman" w:hAnsi="Times New Roman"/>
                <w:b/>
                <w:bCs/>
                <w:sz w:val="24"/>
                <w:szCs w:val="24"/>
              </w:rPr>
            </w:pPr>
            <w:r w:rsidRPr="007561AF">
              <w:rPr>
                <w:rFonts w:ascii="Times New Roman" w:hAnsi="Times New Roman"/>
                <w:b/>
                <w:bCs/>
                <w:sz w:val="24"/>
                <w:szCs w:val="24"/>
              </w:rPr>
              <w:lastRenderedPageBreak/>
              <w:t>9.</w:t>
            </w:r>
          </w:p>
        </w:tc>
        <w:tc>
          <w:tcPr>
            <w:tcW w:w="2316" w:type="dxa"/>
          </w:tcPr>
          <w:p w14:paraId="5AFCDA22" w14:textId="203781AA" w:rsidR="00B566BF" w:rsidRPr="00A95F6A" w:rsidRDefault="007D4F0D" w:rsidP="00247D88">
            <w:pPr>
              <w:spacing w:before="240"/>
              <w:jc w:val="both"/>
              <w:rPr>
                <w:rFonts w:ascii="Times New Roman" w:hAnsi="Times New Roman"/>
                <w:sz w:val="24"/>
                <w:szCs w:val="24"/>
              </w:rPr>
            </w:pPr>
            <w:r w:rsidRPr="007D4F0D">
              <w:rPr>
                <w:rFonts w:ascii="Times New Roman" w:hAnsi="Times New Roman"/>
                <w:sz w:val="24"/>
                <w:szCs w:val="24"/>
              </w:rPr>
              <w:t>Online AutoML: an adaptive AutoML framework for online learning</w:t>
            </w:r>
          </w:p>
        </w:tc>
        <w:tc>
          <w:tcPr>
            <w:tcW w:w="3225" w:type="dxa"/>
          </w:tcPr>
          <w:p w14:paraId="29FCD73C" w14:textId="77777777" w:rsidR="00B566BF" w:rsidRDefault="007D4F0D" w:rsidP="007561AF">
            <w:pPr>
              <w:pStyle w:val="ListParagraph"/>
              <w:numPr>
                <w:ilvl w:val="0"/>
                <w:numId w:val="8"/>
              </w:numPr>
              <w:spacing w:before="240" w:line="276" w:lineRule="auto"/>
              <w:ind w:left="371" w:hanging="364"/>
              <w:jc w:val="both"/>
              <w:rPr>
                <w:rFonts w:ascii="Times New Roman" w:hAnsi="Times New Roman"/>
                <w:sz w:val="24"/>
              </w:rPr>
            </w:pPr>
            <w:r w:rsidRPr="007D4F0D">
              <w:rPr>
                <w:rFonts w:ascii="Times New Roman" w:hAnsi="Times New Roman"/>
                <w:sz w:val="24"/>
              </w:rPr>
              <w:t>OAML is the first system to propose a flexible and practical AutoML system for adaptive online learning pipelines, combining algorithm selection, hyperparameter optimization, and preprocessing.</w:t>
            </w:r>
          </w:p>
          <w:p w14:paraId="0B361E74" w14:textId="77777777" w:rsidR="007D4F0D" w:rsidRDefault="007D4F0D" w:rsidP="007561AF">
            <w:pPr>
              <w:pStyle w:val="ListParagraph"/>
              <w:numPr>
                <w:ilvl w:val="0"/>
                <w:numId w:val="8"/>
              </w:numPr>
              <w:spacing w:before="240" w:line="276" w:lineRule="auto"/>
              <w:ind w:left="371" w:hanging="364"/>
              <w:jc w:val="both"/>
              <w:rPr>
                <w:rFonts w:ascii="Times New Roman" w:hAnsi="Times New Roman"/>
                <w:sz w:val="24"/>
              </w:rPr>
            </w:pPr>
            <w:r w:rsidRPr="007D4F0D">
              <w:rPr>
                <w:rFonts w:ascii="Times New Roman" w:hAnsi="Times New Roman"/>
                <w:sz w:val="24"/>
              </w:rPr>
              <w:t>OAML leverages drift detection to trigger pipeline redesign, adapting to changing data distributions</w:t>
            </w:r>
          </w:p>
          <w:p w14:paraId="31492BFC" w14:textId="7903324E" w:rsidR="007D4F0D" w:rsidRPr="00247D88" w:rsidRDefault="007D4F0D" w:rsidP="007561AF">
            <w:pPr>
              <w:pStyle w:val="ListParagraph"/>
              <w:numPr>
                <w:ilvl w:val="0"/>
                <w:numId w:val="8"/>
              </w:numPr>
              <w:spacing w:before="240" w:line="276" w:lineRule="auto"/>
              <w:ind w:left="371" w:hanging="364"/>
              <w:jc w:val="both"/>
              <w:rPr>
                <w:rFonts w:ascii="Times New Roman" w:hAnsi="Times New Roman"/>
                <w:sz w:val="24"/>
              </w:rPr>
            </w:pPr>
            <w:r w:rsidRPr="007D4F0D">
              <w:rPr>
                <w:rFonts w:ascii="Times New Roman" w:hAnsi="Times New Roman"/>
                <w:sz w:val="24"/>
              </w:rPr>
              <w:t>OAML offers different adaptation strategies (ensemble, model store) and supports various online learning algorithms and preprocessors</w:t>
            </w:r>
          </w:p>
        </w:tc>
        <w:tc>
          <w:tcPr>
            <w:tcW w:w="2885" w:type="dxa"/>
          </w:tcPr>
          <w:p w14:paraId="34C700C9" w14:textId="77777777" w:rsidR="00B566BF" w:rsidRDefault="007D4F0D" w:rsidP="007561AF">
            <w:pPr>
              <w:pStyle w:val="ListParagraph"/>
              <w:numPr>
                <w:ilvl w:val="0"/>
                <w:numId w:val="9"/>
              </w:numPr>
              <w:spacing w:before="240" w:line="276" w:lineRule="auto"/>
              <w:ind w:left="384"/>
              <w:jc w:val="both"/>
              <w:rPr>
                <w:rFonts w:ascii="Times New Roman" w:hAnsi="Times New Roman"/>
                <w:sz w:val="24"/>
              </w:rPr>
            </w:pPr>
            <w:r w:rsidRPr="007D4F0D">
              <w:rPr>
                <w:rFonts w:ascii="Times New Roman" w:hAnsi="Times New Roman"/>
                <w:sz w:val="24"/>
              </w:rPr>
              <w:t>The current implementation focuses on classification tasks and might require adjustments for other supervised learning problems</w:t>
            </w:r>
          </w:p>
          <w:p w14:paraId="5F293005" w14:textId="2464CB96" w:rsidR="007D4F0D" w:rsidRPr="00247D88" w:rsidRDefault="007D4F0D" w:rsidP="007561AF">
            <w:pPr>
              <w:pStyle w:val="ListParagraph"/>
              <w:numPr>
                <w:ilvl w:val="0"/>
                <w:numId w:val="9"/>
              </w:numPr>
              <w:spacing w:before="240" w:line="276" w:lineRule="auto"/>
              <w:ind w:left="384"/>
              <w:jc w:val="both"/>
              <w:rPr>
                <w:rFonts w:ascii="Times New Roman" w:hAnsi="Times New Roman"/>
                <w:sz w:val="24"/>
              </w:rPr>
            </w:pPr>
            <w:r w:rsidRPr="007D4F0D">
              <w:rPr>
                <w:rFonts w:ascii="Times New Roman" w:hAnsi="Times New Roman"/>
                <w:sz w:val="24"/>
              </w:rPr>
              <w:t>The paper acknowledges the lack of research on hyperparameter optimization in online settings and uses manually defined search intervals. Exploring more advanced techniques could further improve performance.</w:t>
            </w:r>
          </w:p>
        </w:tc>
      </w:tr>
      <w:tr w:rsidR="00A95F6A" w:rsidRPr="00A95F6A" w14:paraId="66F9846D" w14:textId="77777777" w:rsidTr="004F677D">
        <w:trPr>
          <w:trHeight w:val="766"/>
        </w:trPr>
        <w:tc>
          <w:tcPr>
            <w:tcW w:w="535" w:type="dxa"/>
          </w:tcPr>
          <w:p w14:paraId="6844CDA5" w14:textId="28D5EA24" w:rsidR="00B566BF" w:rsidRPr="007561AF" w:rsidRDefault="00A95F6A" w:rsidP="00247D88">
            <w:pPr>
              <w:spacing w:before="240"/>
              <w:jc w:val="both"/>
              <w:rPr>
                <w:rFonts w:ascii="Times New Roman" w:hAnsi="Times New Roman"/>
                <w:b/>
                <w:bCs/>
                <w:sz w:val="24"/>
                <w:szCs w:val="24"/>
              </w:rPr>
            </w:pPr>
            <w:r w:rsidRPr="007561AF">
              <w:rPr>
                <w:rFonts w:ascii="Times New Roman" w:hAnsi="Times New Roman"/>
                <w:b/>
                <w:bCs/>
                <w:sz w:val="24"/>
                <w:szCs w:val="24"/>
              </w:rPr>
              <w:t>10.</w:t>
            </w:r>
          </w:p>
        </w:tc>
        <w:tc>
          <w:tcPr>
            <w:tcW w:w="2316" w:type="dxa"/>
          </w:tcPr>
          <w:p w14:paraId="32921014" w14:textId="7A1CBC40" w:rsidR="00B566BF" w:rsidRPr="00A95F6A" w:rsidRDefault="004F643B" w:rsidP="00247D88">
            <w:pPr>
              <w:spacing w:before="240"/>
              <w:jc w:val="both"/>
              <w:rPr>
                <w:rFonts w:ascii="Times New Roman" w:hAnsi="Times New Roman"/>
                <w:sz w:val="24"/>
                <w:szCs w:val="24"/>
              </w:rPr>
            </w:pPr>
            <w:r w:rsidRPr="004F643B">
              <w:rPr>
                <w:rFonts w:ascii="Times New Roman" w:hAnsi="Times New Roman"/>
                <w:sz w:val="24"/>
                <w:szCs w:val="24"/>
              </w:rPr>
              <w:t>AutoML-GPT: Automatic Machine Learning with GPT</w:t>
            </w:r>
          </w:p>
        </w:tc>
        <w:tc>
          <w:tcPr>
            <w:tcW w:w="3225" w:type="dxa"/>
          </w:tcPr>
          <w:p w14:paraId="7AEC6E04" w14:textId="68AC4FF6" w:rsidR="00B566BF" w:rsidRDefault="004F643B" w:rsidP="007561AF">
            <w:pPr>
              <w:pStyle w:val="ListParagraph"/>
              <w:numPr>
                <w:ilvl w:val="0"/>
                <w:numId w:val="8"/>
              </w:numPr>
              <w:spacing w:before="240" w:line="276" w:lineRule="auto"/>
              <w:ind w:left="371" w:hanging="364"/>
              <w:jc w:val="both"/>
              <w:rPr>
                <w:rFonts w:ascii="Times New Roman" w:hAnsi="Times New Roman"/>
                <w:sz w:val="24"/>
              </w:rPr>
            </w:pPr>
            <w:r>
              <w:rPr>
                <w:rFonts w:ascii="Times New Roman" w:hAnsi="Times New Roman"/>
                <w:sz w:val="24"/>
              </w:rPr>
              <w:t>P</w:t>
            </w:r>
            <w:r w:rsidRPr="004F643B">
              <w:rPr>
                <w:rFonts w:ascii="Times New Roman" w:hAnsi="Times New Roman"/>
                <w:sz w:val="24"/>
              </w:rPr>
              <w:t>roposed AutoML-GPT framework offers a systematic approach to automating the training pipeline for various AI tasks by leveraging the language capabilities of GPT and dynamically generating task-oriented prompts</w:t>
            </w:r>
          </w:p>
          <w:p w14:paraId="287FA0A4" w14:textId="2D7FDC66" w:rsidR="004F643B" w:rsidRPr="00247D88" w:rsidRDefault="004F643B" w:rsidP="007561AF">
            <w:pPr>
              <w:pStyle w:val="ListParagraph"/>
              <w:numPr>
                <w:ilvl w:val="0"/>
                <w:numId w:val="8"/>
              </w:numPr>
              <w:spacing w:before="240" w:line="276" w:lineRule="auto"/>
              <w:ind w:left="371" w:hanging="364"/>
              <w:jc w:val="both"/>
              <w:rPr>
                <w:rFonts w:ascii="Times New Roman" w:hAnsi="Times New Roman"/>
                <w:sz w:val="24"/>
              </w:rPr>
            </w:pPr>
            <w:r w:rsidRPr="004F643B">
              <w:rPr>
                <w:rFonts w:ascii="Times New Roman" w:hAnsi="Times New Roman"/>
                <w:sz w:val="24"/>
              </w:rPr>
              <w:t>This can potentially reduce the manual effort required in model selection and hyperparameter tuning</w:t>
            </w:r>
          </w:p>
        </w:tc>
        <w:tc>
          <w:tcPr>
            <w:tcW w:w="2885" w:type="dxa"/>
          </w:tcPr>
          <w:p w14:paraId="60CC2E30" w14:textId="77777777" w:rsidR="00B566BF" w:rsidRDefault="004F643B" w:rsidP="007561AF">
            <w:pPr>
              <w:pStyle w:val="ListParagraph"/>
              <w:numPr>
                <w:ilvl w:val="0"/>
                <w:numId w:val="9"/>
              </w:numPr>
              <w:spacing w:before="240" w:line="276" w:lineRule="auto"/>
              <w:ind w:left="384"/>
              <w:jc w:val="both"/>
              <w:rPr>
                <w:rFonts w:ascii="Times New Roman" w:hAnsi="Times New Roman"/>
                <w:sz w:val="24"/>
              </w:rPr>
            </w:pPr>
            <w:r w:rsidRPr="004F643B">
              <w:rPr>
                <w:rFonts w:ascii="Times New Roman" w:hAnsi="Times New Roman"/>
                <w:sz w:val="24"/>
              </w:rPr>
              <w:t>Lack of external validation on real-world tasks</w:t>
            </w:r>
          </w:p>
          <w:p w14:paraId="43427118" w14:textId="6F562983" w:rsidR="004F643B" w:rsidRPr="00247D88" w:rsidRDefault="004F643B" w:rsidP="007561AF">
            <w:pPr>
              <w:pStyle w:val="ListParagraph"/>
              <w:numPr>
                <w:ilvl w:val="0"/>
                <w:numId w:val="9"/>
              </w:numPr>
              <w:spacing w:before="240" w:line="276" w:lineRule="auto"/>
              <w:ind w:left="384"/>
              <w:jc w:val="both"/>
              <w:rPr>
                <w:rFonts w:ascii="Times New Roman" w:hAnsi="Times New Roman"/>
                <w:sz w:val="24"/>
              </w:rPr>
            </w:pPr>
            <w:r w:rsidRPr="004F643B">
              <w:rPr>
                <w:rFonts w:ascii="Times New Roman" w:hAnsi="Times New Roman"/>
                <w:sz w:val="24"/>
              </w:rPr>
              <w:t>Scalability and resource requirements</w:t>
            </w:r>
          </w:p>
        </w:tc>
      </w:tr>
      <w:bookmarkEnd w:id="1"/>
    </w:tbl>
    <w:p w14:paraId="65F0F83F" w14:textId="77777777" w:rsidR="00092900" w:rsidRDefault="00092900" w:rsidP="00081718">
      <w:pPr>
        <w:jc w:val="both"/>
        <w:rPr>
          <w:rFonts w:ascii="Times New Roman" w:hAnsi="Times New Roman"/>
          <w:b/>
          <w:bCs/>
          <w:sz w:val="24"/>
          <w:szCs w:val="18"/>
        </w:rPr>
      </w:pPr>
    </w:p>
    <w:p w14:paraId="5A6BD985" w14:textId="77777777" w:rsidR="004F677D" w:rsidRDefault="004F677D" w:rsidP="00081718">
      <w:pPr>
        <w:jc w:val="both"/>
        <w:rPr>
          <w:rFonts w:ascii="Times New Roman" w:hAnsi="Times New Roman"/>
          <w:b/>
          <w:bCs/>
          <w:sz w:val="28"/>
        </w:rPr>
      </w:pPr>
    </w:p>
    <w:p w14:paraId="1347516C" w14:textId="7684A16C" w:rsidR="004F677D" w:rsidRPr="00092900" w:rsidRDefault="00301ED8" w:rsidP="00081718">
      <w:pPr>
        <w:jc w:val="both"/>
        <w:rPr>
          <w:rFonts w:ascii="Times New Roman" w:hAnsi="Times New Roman"/>
          <w:b/>
          <w:bCs/>
          <w:sz w:val="28"/>
        </w:rPr>
      </w:pPr>
      <w:r w:rsidRPr="00092900">
        <w:rPr>
          <w:rFonts w:ascii="Times New Roman" w:hAnsi="Times New Roman"/>
          <w:b/>
          <w:bCs/>
          <w:sz w:val="28"/>
        </w:rPr>
        <w:t>OBJECTIVES</w:t>
      </w:r>
      <w:r w:rsidR="00092900">
        <w:rPr>
          <w:rFonts w:ascii="Times New Roman" w:hAnsi="Times New Roman"/>
          <w:b/>
          <w:bCs/>
          <w:sz w:val="28"/>
        </w:rPr>
        <w:t>:</w:t>
      </w:r>
    </w:p>
    <w:p w14:paraId="15954CAB" w14:textId="20C8E036" w:rsidR="00E01647" w:rsidRPr="00E01647" w:rsidRDefault="00E01647" w:rsidP="007561AF">
      <w:pPr>
        <w:pStyle w:val="ListParagraph"/>
        <w:numPr>
          <w:ilvl w:val="0"/>
          <w:numId w:val="11"/>
        </w:numPr>
        <w:spacing w:line="360" w:lineRule="auto"/>
        <w:jc w:val="both"/>
        <w:rPr>
          <w:rFonts w:ascii="Times New Roman" w:hAnsi="Times New Roman"/>
          <w:sz w:val="24"/>
        </w:rPr>
      </w:pPr>
      <w:r w:rsidRPr="00E01647">
        <w:rPr>
          <w:rFonts w:ascii="Times New Roman" w:hAnsi="Times New Roman"/>
          <w:sz w:val="24"/>
        </w:rPr>
        <w:t>Developing automated solutions for data preprocessing, feature engineering, algorithm selection, and hyperparameter optimization using AutoML techniques.</w:t>
      </w:r>
    </w:p>
    <w:p w14:paraId="1BAB00E8" w14:textId="3FACB0B8" w:rsidR="00E01647" w:rsidRPr="00E01647" w:rsidRDefault="00E01647" w:rsidP="007561AF">
      <w:pPr>
        <w:pStyle w:val="ListParagraph"/>
        <w:numPr>
          <w:ilvl w:val="0"/>
          <w:numId w:val="11"/>
        </w:numPr>
        <w:spacing w:line="360" w:lineRule="auto"/>
        <w:jc w:val="both"/>
        <w:rPr>
          <w:rFonts w:ascii="Times New Roman" w:hAnsi="Times New Roman"/>
          <w:sz w:val="24"/>
        </w:rPr>
      </w:pPr>
      <w:r w:rsidRPr="00E01647">
        <w:rPr>
          <w:rFonts w:ascii="Times New Roman" w:hAnsi="Times New Roman"/>
          <w:sz w:val="24"/>
        </w:rPr>
        <w:t>Addressing class imbalance, redundant records, and missing guidelines in the CICIDS2017 dataset to improve its effectiveness as a benchmark for intrusion detection systems.</w:t>
      </w:r>
    </w:p>
    <w:p w14:paraId="0A4E9462" w14:textId="17864166" w:rsidR="00E01647" w:rsidRPr="00E01647" w:rsidRDefault="00E01647" w:rsidP="007561AF">
      <w:pPr>
        <w:pStyle w:val="ListParagraph"/>
        <w:numPr>
          <w:ilvl w:val="0"/>
          <w:numId w:val="11"/>
        </w:numPr>
        <w:spacing w:line="360" w:lineRule="auto"/>
        <w:jc w:val="both"/>
        <w:rPr>
          <w:rFonts w:ascii="Times New Roman" w:hAnsi="Times New Roman"/>
          <w:sz w:val="24"/>
        </w:rPr>
      </w:pPr>
      <w:r w:rsidRPr="00E01647">
        <w:rPr>
          <w:rFonts w:ascii="Times New Roman" w:hAnsi="Times New Roman"/>
          <w:sz w:val="24"/>
        </w:rPr>
        <w:t>Investigating techniques for handling concept drift in IoT data analytics and develop automated model updating procedures to maintain model performance over time.</w:t>
      </w:r>
    </w:p>
    <w:p w14:paraId="039F2DC0" w14:textId="40D3441A" w:rsidR="00E01647" w:rsidRPr="00E01647" w:rsidRDefault="00E01647" w:rsidP="007561AF">
      <w:pPr>
        <w:pStyle w:val="ListParagraph"/>
        <w:numPr>
          <w:ilvl w:val="0"/>
          <w:numId w:val="11"/>
        </w:numPr>
        <w:spacing w:line="360" w:lineRule="auto"/>
        <w:jc w:val="both"/>
        <w:rPr>
          <w:rFonts w:ascii="Times New Roman" w:hAnsi="Times New Roman"/>
          <w:sz w:val="24"/>
        </w:rPr>
      </w:pPr>
      <w:r w:rsidRPr="00E01647">
        <w:rPr>
          <w:rFonts w:ascii="Times New Roman" w:hAnsi="Times New Roman"/>
          <w:sz w:val="24"/>
        </w:rPr>
        <w:t>Implementing an end-to-end AutoML pipeline for both static intrusion detection and dynamic IoT data analytics tasks.</w:t>
      </w:r>
    </w:p>
    <w:p w14:paraId="100ACFD9" w14:textId="60B4A390" w:rsidR="00E01647" w:rsidRPr="00E01647" w:rsidRDefault="00E01647" w:rsidP="007561AF">
      <w:pPr>
        <w:pStyle w:val="ListParagraph"/>
        <w:numPr>
          <w:ilvl w:val="0"/>
          <w:numId w:val="11"/>
        </w:numPr>
        <w:spacing w:line="360" w:lineRule="auto"/>
        <w:jc w:val="both"/>
        <w:rPr>
          <w:rFonts w:ascii="Times New Roman" w:hAnsi="Times New Roman"/>
          <w:sz w:val="24"/>
        </w:rPr>
      </w:pPr>
      <w:r w:rsidRPr="00E01647">
        <w:rPr>
          <w:rFonts w:ascii="Times New Roman" w:hAnsi="Times New Roman"/>
          <w:sz w:val="24"/>
        </w:rPr>
        <w:t>Comparing the performance of AutoML models with traditional machine learning approaches to assess the benefits of automation in model development.</w:t>
      </w:r>
    </w:p>
    <w:p w14:paraId="678B1531" w14:textId="6B5C5C13" w:rsidR="00E01647" w:rsidRPr="00E01647" w:rsidRDefault="00E01647" w:rsidP="007561AF">
      <w:pPr>
        <w:pStyle w:val="ListParagraph"/>
        <w:numPr>
          <w:ilvl w:val="0"/>
          <w:numId w:val="11"/>
        </w:numPr>
        <w:spacing w:line="360" w:lineRule="auto"/>
        <w:jc w:val="both"/>
        <w:rPr>
          <w:rFonts w:ascii="Times New Roman" w:hAnsi="Times New Roman"/>
          <w:sz w:val="24"/>
        </w:rPr>
      </w:pPr>
      <w:r w:rsidRPr="00E01647">
        <w:rPr>
          <w:rFonts w:ascii="Times New Roman" w:hAnsi="Times New Roman"/>
          <w:sz w:val="24"/>
        </w:rPr>
        <w:t>Demonstrating the feasibility and effectiveness of AutoML in improving the efficiency and accuracy of data analytics tasks in both static and dynamic environments.</w:t>
      </w:r>
    </w:p>
    <w:p w14:paraId="49C0F5F0" w14:textId="77777777" w:rsidR="003E498D" w:rsidRDefault="003E498D" w:rsidP="00081718">
      <w:pPr>
        <w:jc w:val="both"/>
        <w:rPr>
          <w:rFonts w:ascii="Times New Roman" w:hAnsi="Times New Roman"/>
          <w:sz w:val="24"/>
          <w:szCs w:val="24"/>
        </w:rPr>
      </w:pPr>
    </w:p>
    <w:p w14:paraId="79FD4841" w14:textId="5931B1D5" w:rsidR="004F677D" w:rsidRPr="004F677D" w:rsidRDefault="00301ED8" w:rsidP="00425882">
      <w:pPr>
        <w:jc w:val="both"/>
        <w:rPr>
          <w:rFonts w:ascii="Times New Roman" w:hAnsi="Times New Roman"/>
          <w:b/>
          <w:bCs/>
          <w:sz w:val="28"/>
          <w:szCs w:val="28"/>
        </w:rPr>
      </w:pPr>
      <w:r w:rsidRPr="00092900">
        <w:rPr>
          <w:rFonts w:ascii="Times New Roman" w:hAnsi="Times New Roman"/>
          <w:b/>
          <w:bCs/>
          <w:sz w:val="28"/>
          <w:szCs w:val="28"/>
        </w:rPr>
        <w:t>SCOPE OF THE PROJECT</w:t>
      </w:r>
      <w:r w:rsidR="00092900">
        <w:rPr>
          <w:rFonts w:ascii="Times New Roman" w:hAnsi="Times New Roman"/>
          <w:b/>
          <w:bCs/>
          <w:sz w:val="28"/>
          <w:szCs w:val="28"/>
        </w:rPr>
        <w:t>:</w:t>
      </w:r>
    </w:p>
    <w:p w14:paraId="22548677" w14:textId="1F732C7C" w:rsidR="00425882" w:rsidRDefault="0066055E" w:rsidP="00645060">
      <w:pPr>
        <w:spacing w:line="360" w:lineRule="auto"/>
        <w:ind w:firstLine="720"/>
        <w:jc w:val="both"/>
        <w:rPr>
          <w:rFonts w:ascii="Times New Roman" w:hAnsi="Times New Roman"/>
          <w:sz w:val="24"/>
          <w:szCs w:val="24"/>
          <w:lang w:val="en-US"/>
        </w:rPr>
      </w:pPr>
      <w:r w:rsidRPr="0066055E">
        <w:rPr>
          <w:rFonts w:ascii="Times New Roman" w:hAnsi="Times New Roman"/>
          <w:sz w:val="24"/>
          <w:szCs w:val="24"/>
          <w:lang w:val="en-US"/>
        </w:rPr>
        <w:t>The project aims to enhance intrusion detection systems and IoT data analytics through Automated Machine Learning (AutoML). It involves evaluating the CICIDS2017 intrusion detection dataset, automating data preprocessing, feature engineering, algorithm selection, and hyperparameter optimization. The project will also address concept drift in IoT data and implement an end-to-end AutoML pipeline for both static and dynamic data. Performance comparison with traditional approaches will be conducted, and recommendations for deploying AutoML in real-world applications will be provided. Ultimately, the project seeks to demonstrate the feasibility and effectiveness of AutoML in improving data analytics tasks in diverse environments</w:t>
      </w:r>
    </w:p>
    <w:p w14:paraId="774E469A" w14:textId="1C583DE1" w:rsidR="0078163F" w:rsidRPr="0078163F" w:rsidRDefault="0078163F" w:rsidP="007C6DC3">
      <w:pPr>
        <w:pStyle w:val="ListParagraph"/>
        <w:numPr>
          <w:ilvl w:val="0"/>
          <w:numId w:val="15"/>
        </w:numPr>
        <w:spacing w:line="276" w:lineRule="auto"/>
        <w:jc w:val="both"/>
        <w:rPr>
          <w:rFonts w:ascii="Times New Roman" w:hAnsi="Times New Roman"/>
          <w:sz w:val="24"/>
          <w:lang w:val="en-US"/>
        </w:rPr>
      </w:pPr>
      <w:r w:rsidRPr="0078163F">
        <w:rPr>
          <w:rFonts w:ascii="Times New Roman" w:hAnsi="Times New Roman"/>
          <w:sz w:val="24"/>
          <w:u w:val="single"/>
          <w:lang w:val="en-US"/>
        </w:rPr>
        <w:t>AutoML for Algorithm Selection &amp; Hyperparameter Optimization</w:t>
      </w:r>
      <w:r w:rsidRPr="0078163F">
        <w:rPr>
          <w:rFonts w:ascii="Times New Roman" w:hAnsi="Times New Roman"/>
          <w:sz w:val="24"/>
          <w:lang w:val="en-US"/>
        </w:rPr>
        <w:t>: Investigating automated methods to select ML algorithms and optimize hyperparameters for intrusion detection tasks.</w:t>
      </w:r>
    </w:p>
    <w:p w14:paraId="10F78094" w14:textId="0EA79FC9" w:rsidR="0078163F" w:rsidRPr="0078163F" w:rsidRDefault="0078163F" w:rsidP="007C6DC3">
      <w:pPr>
        <w:pStyle w:val="ListParagraph"/>
        <w:numPr>
          <w:ilvl w:val="0"/>
          <w:numId w:val="15"/>
        </w:numPr>
        <w:spacing w:line="276" w:lineRule="auto"/>
        <w:jc w:val="both"/>
        <w:rPr>
          <w:rFonts w:ascii="Times New Roman" w:hAnsi="Times New Roman"/>
          <w:sz w:val="24"/>
          <w:lang w:val="en-US"/>
        </w:rPr>
      </w:pPr>
      <w:r w:rsidRPr="0078163F">
        <w:rPr>
          <w:rFonts w:ascii="Times New Roman" w:hAnsi="Times New Roman"/>
          <w:sz w:val="24"/>
          <w:u w:val="single"/>
          <w:lang w:val="en-US"/>
        </w:rPr>
        <w:t>Handling Concept Drift in IoT Analytics</w:t>
      </w:r>
      <w:r w:rsidRPr="0078163F">
        <w:rPr>
          <w:rFonts w:ascii="Times New Roman" w:hAnsi="Times New Roman"/>
          <w:sz w:val="24"/>
          <w:lang w:val="en-US"/>
        </w:rPr>
        <w:t>: Developing automated procedures to detect and adapt to changes in data distribution over time in IoT analytics.</w:t>
      </w:r>
    </w:p>
    <w:p w14:paraId="4450BE61" w14:textId="1BCDA245" w:rsidR="004F677D" w:rsidRPr="0078163F" w:rsidRDefault="0078163F" w:rsidP="007C6DC3">
      <w:pPr>
        <w:pStyle w:val="ListParagraph"/>
        <w:numPr>
          <w:ilvl w:val="0"/>
          <w:numId w:val="15"/>
        </w:numPr>
        <w:spacing w:line="276" w:lineRule="auto"/>
        <w:jc w:val="both"/>
        <w:rPr>
          <w:rFonts w:ascii="Times New Roman" w:hAnsi="Times New Roman"/>
          <w:sz w:val="24"/>
          <w:lang w:val="en-US"/>
        </w:rPr>
      </w:pPr>
      <w:r w:rsidRPr="0078163F">
        <w:rPr>
          <w:rFonts w:ascii="Times New Roman" w:hAnsi="Times New Roman"/>
          <w:sz w:val="24"/>
          <w:u w:val="single"/>
          <w:lang w:val="en-US"/>
        </w:rPr>
        <w:lastRenderedPageBreak/>
        <w:t>End-to-End AutoML Pipeline</w:t>
      </w:r>
      <w:r w:rsidRPr="0078163F">
        <w:rPr>
          <w:rFonts w:ascii="Times New Roman" w:hAnsi="Times New Roman"/>
          <w:sz w:val="24"/>
          <w:lang w:val="en-US"/>
        </w:rPr>
        <w:t>: Implementing a comprehensive AutoML pipeline covering data preprocessing to model deployment for both static intrusion detection and dynamic IoT analytics.</w:t>
      </w:r>
    </w:p>
    <w:p w14:paraId="358CD123" w14:textId="77777777" w:rsidR="00645060" w:rsidRDefault="00645060" w:rsidP="00081718">
      <w:pPr>
        <w:jc w:val="both"/>
        <w:rPr>
          <w:rFonts w:ascii="Times New Roman" w:hAnsi="Times New Roman"/>
          <w:b/>
          <w:bCs/>
          <w:sz w:val="28"/>
        </w:rPr>
      </w:pPr>
    </w:p>
    <w:p w14:paraId="2DE91F71" w14:textId="0DB8C165" w:rsidR="00BA4AEE" w:rsidRDefault="00BA4AEE" w:rsidP="00BA4AEE">
      <w:pPr>
        <w:spacing w:after="0"/>
        <w:rPr>
          <w:noProof/>
        </w:rPr>
      </w:pPr>
      <w:r>
        <w:rPr>
          <w:noProof/>
        </w:rPr>
        <w:drawing>
          <wp:anchor distT="0" distB="0" distL="114300" distR="114300" simplePos="0" relativeHeight="251658240" behindDoc="1" locked="0" layoutInCell="1" allowOverlap="1" wp14:anchorId="0C1B763E" wp14:editId="06623871">
            <wp:simplePos x="0" y="0"/>
            <wp:positionH relativeFrom="margin">
              <wp:align>center</wp:align>
            </wp:positionH>
            <wp:positionV relativeFrom="paragraph">
              <wp:posOffset>201930</wp:posOffset>
            </wp:positionV>
            <wp:extent cx="5029200" cy="9243817"/>
            <wp:effectExtent l="0" t="0" r="0" b="0"/>
            <wp:wrapNone/>
            <wp:docPr id="129539117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91171" name="Picture 7"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9243817"/>
                    </a:xfrm>
                    <a:prstGeom prst="rect">
                      <a:avLst/>
                    </a:prstGeom>
                    <a:noFill/>
                    <a:ln>
                      <a:noFill/>
                    </a:ln>
                  </pic:spPr>
                </pic:pic>
              </a:graphicData>
            </a:graphic>
            <wp14:sizeRelH relativeFrom="page">
              <wp14:pctWidth>0</wp14:pctWidth>
            </wp14:sizeRelH>
            <wp14:sizeRelV relativeFrom="page">
              <wp14:pctHeight>0</wp14:pctHeight>
            </wp14:sizeRelV>
          </wp:anchor>
        </w:drawing>
      </w:r>
      <w:r w:rsidR="00A55B03" w:rsidRPr="00A55B03">
        <w:rPr>
          <w:rFonts w:ascii="Times New Roman" w:hAnsi="Times New Roman"/>
          <w:b/>
          <w:bCs/>
          <w:sz w:val="28"/>
        </w:rPr>
        <w:t>ARCHITECTURE</w:t>
      </w:r>
      <w:r w:rsidR="00092900">
        <w:rPr>
          <w:rFonts w:ascii="Times New Roman" w:hAnsi="Times New Roman"/>
          <w:b/>
          <w:bCs/>
          <w:sz w:val="28"/>
        </w:rPr>
        <w:t>:</w:t>
      </w:r>
      <w:r w:rsidR="0078163F" w:rsidRPr="0078163F">
        <w:rPr>
          <w:noProof/>
        </w:rPr>
        <w:t xml:space="preserve"> </w:t>
      </w:r>
    </w:p>
    <w:p w14:paraId="21CDAD88" w14:textId="7CCE3449" w:rsidR="00BA4AEE" w:rsidRDefault="00BA4AEE" w:rsidP="00BA4AEE">
      <w:pPr>
        <w:jc w:val="center"/>
        <w:rPr>
          <w:noProof/>
        </w:rPr>
      </w:pPr>
    </w:p>
    <w:p w14:paraId="5B85C109" w14:textId="716E3F80" w:rsidR="0078163F" w:rsidRDefault="0078163F" w:rsidP="00BA4AEE">
      <w:pPr>
        <w:jc w:val="center"/>
        <w:rPr>
          <w:rFonts w:ascii="Times New Roman" w:hAnsi="Times New Roman"/>
          <w:b/>
          <w:bCs/>
          <w:sz w:val="28"/>
        </w:rPr>
      </w:pPr>
    </w:p>
    <w:p w14:paraId="30E0627C" w14:textId="77777777" w:rsidR="00BA4AEE" w:rsidRDefault="00BA4AEE" w:rsidP="00081718">
      <w:pPr>
        <w:jc w:val="both"/>
        <w:rPr>
          <w:rFonts w:ascii="Times New Roman" w:hAnsi="Times New Roman"/>
          <w:sz w:val="24"/>
          <w:szCs w:val="18"/>
          <w:u w:val="single"/>
        </w:rPr>
      </w:pPr>
    </w:p>
    <w:p w14:paraId="41EB7262" w14:textId="77777777" w:rsidR="00BA4AEE" w:rsidRDefault="00BA4AEE" w:rsidP="00081718">
      <w:pPr>
        <w:jc w:val="both"/>
        <w:rPr>
          <w:rFonts w:ascii="Times New Roman" w:hAnsi="Times New Roman"/>
          <w:sz w:val="24"/>
          <w:szCs w:val="18"/>
          <w:u w:val="single"/>
        </w:rPr>
      </w:pPr>
    </w:p>
    <w:p w14:paraId="2FB42E1E" w14:textId="77777777" w:rsidR="00BA4AEE" w:rsidRDefault="00BA4AEE" w:rsidP="00081718">
      <w:pPr>
        <w:jc w:val="both"/>
        <w:rPr>
          <w:rFonts w:ascii="Times New Roman" w:hAnsi="Times New Roman"/>
          <w:sz w:val="24"/>
          <w:szCs w:val="18"/>
          <w:u w:val="single"/>
        </w:rPr>
      </w:pPr>
    </w:p>
    <w:p w14:paraId="4E565875" w14:textId="77777777" w:rsidR="00BA4AEE" w:rsidRDefault="00BA4AEE" w:rsidP="00081718">
      <w:pPr>
        <w:jc w:val="both"/>
        <w:rPr>
          <w:rFonts w:ascii="Times New Roman" w:hAnsi="Times New Roman"/>
          <w:sz w:val="24"/>
          <w:szCs w:val="18"/>
          <w:u w:val="single"/>
        </w:rPr>
      </w:pPr>
    </w:p>
    <w:p w14:paraId="5F858E59" w14:textId="77777777" w:rsidR="00BA4AEE" w:rsidRDefault="00BA4AEE" w:rsidP="00081718">
      <w:pPr>
        <w:jc w:val="both"/>
        <w:rPr>
          <w:rFonts w:ascii="Times New Roman" w:hAnsi="Times New Roman"/>
          <w:sz w:val="24"/>
          <w:szCs w:val="18"/>
          <w:u w:val="single"/>
        </w:rPr>
      </w:pPr>
    </w:p>
    <w:p w14:paraId="62131B89" w14:textId="77777777" w:rsidR="00BA4AEE" w:rsidRDefault="00BA4AEE" w:rsidP="00081718">
      <w:pPr>
        <w:jc w:val="both"/>
        <w:rPr>
          <w:rFonts w:ascii="Times New Roman" w:hAnsi="Times New Roman"/>
          <w:sz w:val="24"/>
          <w:szCs w:val="18"/>
          <w:u w:val="single"/>
        </w:rPr>
      </w:pPr>
    </w:p>
    <w:p w14:paraId="2CD01461" w14:textId="77777777" w:rsidR="00BA4AEE" w:rsidRDefault="00BA4AEE" w:rsidP="00081718">
      <w:pPr>
        <w:jc w:val="both"/>
        <w:rPr>
          <w:rFonts w:ascii="Times New Roman" w:hAnsi="Times New Roman"/>
          <w:sz w:val="24"/>
          <w:szCs w:val="18"/>
          <w:u w:val="single"/>
        </w:rPr>
      </w:pPr>
    </w:p>
    <w:p w14:paraId="3B51E48C" w14:textId="77777777" w:rsidR="00BA4AEE" w:rsidRDefault="00BA4AEE" w:rsidP="00081718">
      <w:pPr>
        <w:jc w:val="both"/>
        <w:rPr>
          <w:rFonts w:ascii="Times New Roman" w:hAnsi="Times New Roman"/>
          <w:sz w:val="24"/>
          <w:szCs w:val="18"/>
          <w:u w:val="single"/>
        </w:rPr>
      </w:pPr>
    </w:p>
    <w:p w14:paraId="1EEBBF53" w14:textId="77777777" w:rsidR="00BA4AEE" w:rsidRDefault="00BA4AEE" w:rsidP="00081718">
      <w:pPr>
        <w:jc w:val="both"/>
        <w:rPr>
          <w:rFonts w:ascii="Times New Roman" w:hAnsi="Times New Roman"/>
          <w:sz w:val="24"/>
          <w:szCs w:val="18"/>
          <w:u w:val="single"/>
        </w:rPr>
      </w:pPr>
    </w:p>
    <w:p w14:paraId="053541E7" w14:textId="77777777" w:rsidR="00BA4AEE" w:rsidRDefault="00BA4AEE" w:rsidP="00081718">
      <w:pPr>
        <w:jc w:val="both"/>
        <w:rPr>
          <w:rFonts w:ascii="Times New Roman" w:hAnsi="Times New Roman"/>
          <w:sz w:val="24"/>
          <w:szCs w:val="18"/>
          <w:u w:val="single"/>
        </w:rPr>
      </w:pPr>
    </w:p>
    <w:p w14:paraId="6744F431" w14:textId="77777777" w:rsidR="00BA4AEE" w:rsidRDefault="00BA4AEE" w:rsidP="00081718">
      <w:pPr>
        <w:jc w:val="both"/>
        <w:rPr>
          <w:rFonts w:ascii="Times New Roman" w:hAnsi="Times New Roman"/>
          <w:sz w:val="24"/>
          <w:szCs w:val="18"/>
          <w:u w:val="single"/>
        </w:rPr>
      </w:pPr>
    </w:p>
    <w:p w14:paraId="7AE8FC29" w14:textId="77777777" w:rsidR="00BA4AEE" w:rsidRDefault="00BA4AEE" w:rsidP="00081718">
      <w:pPr>
        <w:jc w:val="both"/>
        <w:rPr>
          <w:rFonts w:ascii="Times New Roman" w:hAnsi="Times New Roman"/>
          <w:sz w:val="24"/>
          <w:szCs w:val="18"/>
          <w:u w:val="single"/>
        </w:rPr>
      </w:pPr>
    </w:p>
    <w:p w14:paraId="4D3DF7B2" w14:textId="77777777" w:rsidR="00BA4AEE" w:rsidRDefault="00BA4AEE" w:rsidP="00081718">
      <w:pPr>
        <w:jc w:val="both"/>
        <w:rPr>
          <w:rFonts w:ascii="Times New Roman" w:hAnsi="Times New Roman"/>
          <w:sz w:val="24"/>
          <w:szCs w:val="18"/>
          <w:u w:val="single"/>
        </w:rPr>
      </w:pPr>
    </w:p>
    <w:p w14:paraId="0264FA6E" w14:textId="77777777" w:rsidR="00BA4AEE" w:rsidRDefault="00BA4AEE" w:rsidP="00081718">
      <w:pPr>
        <w:jc w:val="both"/>
        <w:rPr>
          <w:rFonts w:ascii="Times New Roman" w:hAnsi="Times New Roman"/>
          <w:sz w:val="24"/>
          <w:szCs w:val="18"/>
          <w:u w:val="single"/>
        </w:rPr>
      </w:pPr>
    </w:p>
    <w:p w14:paraId="3D8ED73C" w14:textId="77777777" w:rsidR="00BA4AEE" w:rsidRDefault="00BA4AEE" w:rsidP="00081718">
      <w:pPr>
        <w:jc w:val="both"/>
        <w:rPr>
          <w:rFonts w:ascii="Times New Roman" w:hAnsi="Times New Roman"/>
          <w:sz w:val="24"/>
          <w:szCs w:val="18"/>
          <w:u w:val="single"/>
        </w:rPr>
      </w:pPr>
    </w:p>
    <w:p w14:paraId="5FE38B49" w14:textId="77777777" w:rsidR="00BA4AEE" w:rsidRDefault="00BA4AEE" w:rsidP="00081718">
      <w:pPr>
        <w:jc w:val="both"/>
        <w:rPr>
          <w:rFonts w:ascii="Times New Roman" w:hAnsi="Times New Roman"/>
          <w:sz w:val="24"/>
          <w:szCs w:val="18"/>
          <w:u w:val="single"/>
        </w:rPr>
      </w:pPr>
    </w:p>
    <w:p w14:paraId="7A3DFAD8" w14:textId="77777777" w:rsidR="00BA4AEE" w:rsidRDefault="00BA4AEE" w:rsidP="00081718">
      <w:pPr>
        <w:jc w:val="both"/>
        <w:rPr>
          <w:rFonts w:ascii="Times New Roman" w:hAnsi="Times New Roman"/>
          <w:sz w:val="24"/>
          <w:szCs w:val="18"/>
          <w:u w:val="single"/>
        </w:rPr>
      </w:pPr>
    </w:p>
    <w:p w14:paraId="791BC4DE" w14:textId="77777777" w:rsidR="00BA4AEE" w:rsidRDefault="00BA4AEE" w:rsidP="00081718">
      <w:pPr>
        <w:jc w:val="both"/>
        <w:rPr>
          <w:rFonts w:ascii="Times New Roman" w:hAnsi="Times New Roman"/>
          <w:sz w:val="24"/>
          <w:szCs w:val="18"/>
          <w:u w:val="single"/>
        </w:rPr>
      </w:pPr>
    </w:p>
    <w:p w14:paraId="28001E20" w14:textId="77777777" w:rsidR="00BA4AEE" w:rsidRDefault="00BA4AEE" w:rsidP="00081718">
      <w:pPr>
        <w:jc w:val="both"/>
        <w:rPr>
          <w:rFonts w:ascii="Times New Roman" w:hAnsi="Times New Roman"/>
          <w:sz w:val="24"/>
          <w:szCs w:val="18"/>
          <w:u w:val="single"/>
        </w:rPr>
      </w:pPr>
    </w:p>
    <w:p w14:paraId="6AFBF72C" w14:textId="77777777" w:rsidR="00BA4AEE" w:rsidRDefault="00BA4AEE" w:rsidP="00081718">
      <w:pPr>
        <w:jc w:val="both"/>
        <w:rPr>
          <w:rFonts w:ascii="Times New Roman" w:hAnsi="Times New Roman"/>
          <w:sz w:val="24"/>
          <w:szCs w:val="18"/>
          <w:u w:val="single"/>
        </w:rPr>
      </w:pPr>
    </w:p>
    <w:p w14:paraId="27768FAC" w14:textId="77777777" w:rsidR="00BA4AEE" w:rsidRDefault="00BA4AEE" w:rsidP="00081718">
      <w:pPr>
        <w:jc w:val="both"/>
        <w:rPr>
          <w:rFonts w:ascii="Times New Roman" w:hAnsi="Times New Roman"/>
          <w:sz w:val="24"/>
          <w:szCs w:val="18"/>
          <w:u w:val="single"/>
        </w:rPr>
      </w:pPr>
    </w:p>
    <w:p w14:paraId="6648E2D1" w14:textId="77777777" w:rsidR="00BA4AEE" w:rsidRDefault="00BA4AEE" w:rsidP="00081718">
      <w:pPr>
        <w:jc w:val="both"/>
        <w:rPr>
          <w:rFonts w:ascii="Times New Roman" w:hAnsi="Times New Roman"/>
          <w:sz w:val="24"/>
          <w:szCs w:val="18"/>
          <w:u w:val="single"/>
        </w:rPr>
      </w:pPr>
    </w:p>
    <w:p w14:paraId="4800FB77" w14:textId="77777777" w:rsidR="00BA4AEE" w:rsidRDefault="00BA4AEE" w:rsidP="00081718">
      <w:pPr>
        <w:jc w:val="both"/>
        <w:rPr>
          <w:rFonts w:ascii="Times New Roman" w:hAnsi="Times New Roman"/>
          <w:sz w:val="24"/>
          <w:szCs w:val="18"/>
          <w:u w:val="single"/>
        </w:rPr>
      </w:pPr>
    </w:p>
    <w:p w14:paraId="0ABEC4A7" w14:textId="77777777" w:rsidR="00BA4AEE" w:rsidRDefault="00BA4AEE" w:rsidP="00081718">
      <w:pPr>
        <w:jc w:val="both"/>
        <w:rPr>
          <w:rFonts w:ascii="Times New Roman" w:hAnsi="Times New Roman"/>
          <w:sz w:val="24"/>
          <w:szCs w:val="18"/>
          <w:u w:val="single"/>
        </w:rPr>
      </w:pPr>
    </w:p>
    <w:p w14:paraId="07DA4EAC" w14:textId="68BBE14A" w:rsidR="00645060" w:rsidRDefault="0078163F" w:rsidP="00081718">
      <w:pPr>
        <w:jc w:val="both"/>
        <w:rPr>
          <w:rFonts w:ascii="Times New Roman" w:hAnsi="Times New Roman"/>
          <w:sz w:val="24"/>
          <w:szCs w:val="18"/>
          <w:u w:val="single"/>
        </w:rPr>
      </w:pPr>
      <w:r w:rsidRPr="0078163F">
        <w:rPr>
          <w:rFonts w:ascii="Times New Roman" w:hAnsi="Times New Roman"/>
          <w:sz w:val="24"/>
          <w:szCs w:val="18"/>
          <w:u w:val="single"/>
        </w:rPr>
        <w:t>Static dataset – Intrusion Detection Evaluation Dataset (CICIDS2017)</w:t>
      </w:r>
    </w:p>
    <w:p w14:paraId="1E3A54C4" w14:textId="77777777" w:rsidR="0078163F" w:rsidRPr="0078163F" w:rsidRDefault="0078163F" w:rsidP="00081718">
      <w:pPr>
        <w:jc w:val="both"/>
        <w:rPr>
          <w:rFonts w:ascii="Times New Roman" w:hAnsi="Times New Roman"/>
          <w:sz w:val="24"/>
          <w:szCs w:val="18"/>
          <w:u w:val="single"/>
        </w:rPr>
      </w:pPr>
    </w:p>
    <w:p w14:paraId="34307849" w14:textId="4C099355" w:rsidR="00645060" w:rsidRDefault="00A76A50" w:rsidP="007C6DC3">
      <w:pPr>
        <w:jc w:val="center"/>
        <w:rPr>
          <w:rFonts w:ascii="Times New Roman" w:hAnsi="Times New Roman"/>
          <w:b/>
          <w:bCs/>
          <w:sz w:val="28"/>
        </w:rPr>
      </w:pPr>
      <w:r>
        <w:rPr>
          <w:noProof/>
        </w:rPr>
        <w:drawing>
          <wp:inline distT="0" distB="0" distL="0" distR="0" wp14:anchorId="2C28C6CE" wp14:editId="1FBB9DD2">
            <wp:extent cx="5731510" cy="2033270"/>
            <wp:effectExtent l="0" t="0" r="2540" b="5080"/>
            <wp:docPr id="854567918" name="Picture 5"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67918" name="Picture 5" descr="A diagram of a compan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33270"/>
                    </a:xfrm>
                    <a:prstGeom prst="rect">
                      <a:avLst/>
                    </a:prstGeom>
                    <a:noFill/>
                    <a:ln>
                      <a:noFill/>
                    </a:ln>
                  </pic:spPr>
                </pic:pic>
              </a:graphicData>
            </a:graphic>
          </wp:inline>
        </w:drawing>
      </w:r>
    </w:p>
    <w:p w14:paraId="46E890DB" w14:textId="638FA3FE" w:rsidR="00A55B03" w:rsidRDefault="00A55B03" w:rsidP="00FB06E5">
      <w:pPr>
        <w:jc w:val="both"/>
        <w:rPr>
          <w:rFonts w:ascii="Times New Roman" w:hAnsi="Times New Roman"/>
          <w:b/>
          <w:bCs/>
          <w:sz w:val="24"/>
          <w:szCs w:val="24"/>
        </w:rPr>
      </w:pPr>
    </w:p>
    <w:p w14:paraId="781665A6" w14:textId="66435E54" w:rsidR="0078163F" w:rsidRDefault="0078163F" w:rsidP="00FB06E5">
      <w:pPr>
        <w:jc w:val="both"/>
        <w:rPr>
          <w:rFonts w:ascii="Times New Roman" w:hAnsi="Times New Roman"/>
          <w:sz w:val="24"/>
          <w:szCs w:val="24"/>
          <w:u w:val="single"/>
        </w:rPr>
      </w:pPr>
      <w:r w:rsidRPr="0078163F">
        <w:rPr>
          <w:rFonts w:ascii="Times New Roman" w:hAnsi="Times New Roman"/>
          <w:sz w:val="24"/>
          <w:szCs w:val="24"/>
          <w:u w:val="single"/>
        </w:rPr>
        <w:t>Dynamic dataset – IoT Data Analytics in Dynamic Environments</w:t>
      </w:r>
    </w:p>
    <w:p w14:paraId="7CE72463" w14:textId="77777777" w:rsidR="0078163F" w:rsidRPr="0078163F" w:rsidRDefault="0078163F" w:rsidP="00FB06E5">
      <w:pPr>
        <w:jc w:val="both"/>
        <w:rPr>
          <w:rFonts w:ascii="Times New Roman" w:hAnsi="Times New Roman"/>
          <w:sz w:val="24"/>
          <w:szCs w:val="24"/>
          <w:u w:val="single"/>
        </w:rPr>
      </w:pPr>
    </w:p>
    <w:p w14:paraId="1EA91EEB" w14:textId="4A6BECCA" w:rsidR="0078163F" w:rsidRDefault="00645060" w:rsidP="007C6DC3">
      <w:pPr>
        <w:jc w:val="center"/>
        <w:rPr>
          <w:rFonts w:ascii="Times New Roman" w:hAnsi="Times New Roman"/>
          <w:b/>
          <w:bCs/>
          <w:sz w:val="24"/>
          <w:szCs w:val="24"/>
        </w:rPr>
      </w:pPr>
      <w:r>
        <w:rPr>
          <w:noProof/>
        </w:rPr>
        <w:lastRenderedPageBreak/>
        <w:drawing>
          <wp:inline distT="0" distB="0" distL="0" distR="0" wp14:anchorId="1DC17D02" wp14:editId="22E58574">
            <wp:extent cx="5453683" cy="4713514"/>
            <wp:effectExtent l="0" t="0" r="0" b="0"/>
            <wp:docPr id="1666578387"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78387" name="Picture 1" descr="A diagram of a cloud computing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238" cy="4714858"/>
                    </a:xfrm>
                    <a:prstGeom prst="rect">
                      <a:avLst/>
                    </a:prstGeom>
                    <a:noFill/>
                    <a:ln>
                      <a:noFill/>
                    </a:ln>
                  </pic:spPr>
                </pic:pic>
              </a:graphicData>
            </a:graphic>
          </wp:inline>
        </w:drawing>
      </w:r>
    </w:p>
    <w:p w14:paraId="4E3E42BF" w14:textId="62800D1F" w:rsidR="007561AF" w:rsidRPr="007561AF" w:rsidRDefault="00A55B03" w:rsidP="003E498D">
      <w:pPr>
        <w:jc w:val="both"/>
        <w:rPr>
          <w:rFonts w:ascii="Times New Roman" w:hAnsi="Times New Roman"/>
          <w:b/>
          <w:bCs/>
          <w:sz w:val="28"/>
          <w:szCs w:val="28"/>
        </w:rPr>
      </w:pPr>
      <w:r w:rsidRPr="00A55B03">
        <w:rPr>
          <w:rFonts w:ascii="Times New Roman" w:hAnsi="Times New Roman"/>
          <w:b/>
          <w:bCs/>
          <w:sz w:val="28"/>
          <w:szCs w:val="28"/>
        </w:rPr>
        <w:t>REFERENCES:</w:t>
      </w:r>
    </w:p>
    <w:p w14:paraId="3C5B2E4D" w14:textId="76821D29" w:rsidR="003E498D" w:rsidRDefault="001C28C7" w:rsidP="007561AF">
      <w:pPr>
        <w:pStyle w:val="ListParagraph"/>
        <w:numPr>
          <w:ilvl w:val="0"/>
          <w:numId w:val="13"/>
        </w:numPr>
        <w:spacing w:line="360" w:lineRule="auto"/>
        <w:ind w:hanging="540"/>
        <w:jc w:val="both"/>
        <w:rPr>
          <w:rFonts w:ascii="Times New Roman" w:hAnsi="Times New Roman"/>
          <w:sz w:val="24"/>
        </w:rPr>
      </w:pPr>
      <w:r w:rsidRPr="001C28C7">
        <w:rPr>
          <w:rFonts w:ascii="Times New Roman" w:hAnsi="Times New Roman"/>
          <w:sz w:val="24"/>
        </w:rPr>
        <w:t>Yang, L., &amp; Shami, A. (2022). IoT data analytics in dynamic environments: From an automated machine learning perspective. Engineering Applications of Artificial Intelligence, 116, 105366.</w:t>
      </w:r>
    </w:p>
    <w:p w14:paraId="2BBAED3C" w14:textId="07ADB94D" w:rsidR="001C28C7" w:rsidRDefault="001C28C7" w:rsidP="007561AF">
      <w:pPr>
        <w:pStyle w:val="ListParagraph"/>
        <w:numPr>
          <w:ilvl w:val="0"/>
          <w:numId w:val="13"/>
        </w:numPr>
        <w:spacing w:line="360" w:lineRule="auto"/>
        <w:ind w:hanging="540"/>
        <w:jc w:val="both"/>
        <w:rPr>
          <w:rFonts w:ascii="Times New Roman" w:hAnsi="Times New Roman"/>
          <w:sz w:val="24"/>
        </w:rPr>
      </w:pPr>
      <w:r w:rsidRPr="001C28C7">
        <w:rPr>
          <w:rFonts w:ascii="Times New Roman" w:hAnsi="Times New Roman"/>
          <w:sz w:val="24"/>
        </w:rPr>
        <w:t>Singh, A., Amutha, J., Nagar, J., Sharma, S., &amp; Lee, C. C. (2022). AutoML-ID: Automated machine learning model for intrusion detection using wireless sensor network. Scientific Reports, 12(1), 9074.</w:t>
      </w:r>
    </w:p>
    <w:p w14:paraId="06F7F66B" w14:textId="6605886B" w:rsidR="001C28C7" w:rsidRDefault="001C28C7" w:rsidP="007561AF">
      <w:pPr>
        <w:pStyle w:val="ListParagraph"/>
        <w:numPr>
          <w:ilvl w:val="0"/>
          <w:numId w:val="13"/>
        </w:numPr>
        <w:spacing w:line="360" w:lineRule="auto"/>
        <w:ind w:hanging="540"/>
        <w:jc w:val="both"/>
        <w:rPr>
          <w:rFonts w:ascii="Times New Roman" w:hAnsi="Times New Roman"/>
          <w:sz w:val="24"/>
        </w:rPr>
      </w:pPr>
      <w:r w:rsidRPr="001C28C7">
        <w:rPr>
          <w:rFonts w:ascii="Times New Roman" w:hAnsi="Times New Roman"/>
          <w:sz w:val="24"/>
        </w:rPr>
        <w:t xml:space="preserve">Lindstedt, H. (2022). Methods for network intrusion detection : Evaluating rule-based methods and machine learning models on the CIC-IDS2017 dataset (Dissertation). Retrieved from </w:t>
      </w:r>
      <w:r w:rsidR="00392775" w:rsidRPr="00421D1C">
        <w:rPr>
          <w:rFonts w:ascii="Times New Roman" w:hAnsi="Times New Roman"/>
          <w:sz w:val="24"/>
        </w:rPr>
        <w:t>https://urn.kb.se/resolve?urn=urn:nbn:se:uu:diva-479347</w:t>
      </w:r>
    </w:p>
    <w:p w14:paraId="05DB3EB6" w14:textId="2B1954AE" w:rsidR="00392775" w:rsidRDefault="00392775" w:rsidP="007561AF">
      <w:pPr>
        <w:pStyle w:val="ListParagraph"/>
        <w:numPr>
          <w:ilvl w:val="0"/>
          <w:numId w:val="13"/>
        </w:numPr>
        <w:spacing w:line="360" w:lineRule="auto"/>
        <w:ind w:hanging="540"/>
        <w:jc w:val="both"/>
        <w:rPr>
          <w:rFonts w:ascii="Times New Roman" w:hAnsi="Times New Roman"/>
          <w:sz w:val="24"/>
        </w:rPr>
      </w:pPr>
      <w:r w:rsidRPr="00392775">
        <w:rPr>
          <w:rFonts w:ascii="Times New Roman" w:hAnsi="Times New Roman"/>
          <w:sz w:val="24"/>
        </w:rPr>
        <w:t>Garouani, M., Ahmad, A., Bouneffa, M., &amp; Hamlich, M. (2022). AMLBID: an auto-explained automated machine learning tool for big industrial data. SoftwareX, 17, 100919.</w:t>
      </w:r>
    </w:p>
    <w:p w14:paraId="5CEE1C43" w14:textId="18500695" w:rsidR="001C28C7" w:rsidRDefault="00392775" w:rsidP="007561AF">
      <w:pPr>
        <w:pStyle w:val="ListParagraph"/>
        <w:numPr>
          <w:ilvl w:val="0"/>
          <w:numId w:val="13"/>
        </w:numPr>
        <w:spacing w:line="360" w:lineRule="auto"/>
        <w:ind w:hanging="540"/>
        <w:jc w:val="both"/>
        <w:rPr>
          <w:rFonts w:ascii="Times New Roman" w:hAnsi="Times New Roman"/>
          <w:sz w:val="24"/>
        </w:rPr>
      </w:pPr>
      <w:r w:rsidRPr="00392775">
        <w:rPr>
          <w:rFonts w:ascii="Times New Roman" w:hAnsi="Times New Roman"/>
          <w:sz w:val="24"/>
        </w:rPr>
        <w:lastRenderedPageBreak/>
        <w:t>He, Y., Lin, J., Liu, Z., Wang, H., Li, L. J., &amp; Han, S. (2018). Amc: Automl for model compression and acceleration on mobile devices. In Proceedings of the European conference on computer vision (ECCV) (pp. 784-800).</w:t>
      </w:r>
    </w:p>
    <w:p w14:paraId="2C0AE08A" w14:textId="6DCD3021" w:rsidR="008C6667" w:rsidRDefault="002E141E" w:rsidP="007561AF">
      <w:pPr>
        <w:pStyle w:val="ListParagraph"/>
        <w:numPr>
          <w:ilvl w:val="0"/>
          <w:numId w:val="13"/>
        </w:numPr>
        <w:spacing w:line="360" w:lineRule="auto"/>
        <w:ind w:hanging="540"/>
        <w:jc w:val="both"/>
        <w:rPr>
          <w:rFonts w:ascii="Times New Roman" w:hAnsi="Times New Roman"/>
          <w:sz w:val="24"/>
        </w:rPr>
      </w:pPr>
      <w:r w:rsidRPr="002E141E">
        <w:rPr>
          <w:rFonts w:ascii="Times New Roman" w:hAnsi="Times New Roman"/>
          <w:sz w:val="24"/>
        </w:rPr>
        <w:t>He, X., Zhao, K., &amp; Chu, X. (2021). AutoML: A survey of the state-of-the-art. Knowledge-Based Systems, 212, 106622.</w:t>
      </w:r>
    </w:p>
    <w:p w14:paraId="2D578600" w14:textId="42C380D6" w:rsidR="00421D1C" w:rsidRDefault="00421D1C" w:rsidP="007561AF">
      <w:pPr>
        <w:pStyle w:val="ListParagraph"/>
        <w:numPr>
          <w:ilvl w:val="0"/>
          <w:numId w:val="13"/>
        </w:numPr>
        <w:spacing w:line="360" w:lineRule="auto"/>
        <w:ind w:hanging="540"/>
        <w:jc w:val="both"/>
        <w:rPr>
          <w:rFonts w:ascii="Times New Roman" w:hAnsi="Times New Roman"/>
          <w:sz w:val="24"/>
        </w:rPr>
      </w:pPr>
      <w:r w:rsidRPr="00421D1C">
        <w:rPr>
          <w:rFonts w:ascii="Times New Roman" w:hAnsi="Times New Roman"/>
          <w:sz w:val="24"/>
        </w:rPr>
        <w:t>Lee, J., Ahn, S., Kim, H., &amp; Lee, J. R. (2022). Dynamic Hyperparameter Allocation under Time Constraints for Automated Machine Learning. Intelligent Automation &amp; Soft Computing, 31(1).</w:t>
      </w:r>
    </w:p>
    <w:p w14:paraId="64F67C35" w14:textId="6DB7B35D" w:rsidR="002241BB" w:rsidRDefault="002241BB" w:rsidP="007561AF">
      <w:pPr>
        <w:pStyle w:val="ListParagraph"/>
        <w:numPr>
          <w:ilvl w:val="0"/>
          <w:numId w:val="13"/>
        </w:numPr>
        <w:spacing w:line="360" w:lineRule="auto"/>
        <w:ind w:hanging="540"/>
        <w:jc w:val="both"/>
        <w:rPr>
          <w:rFonts w:ascii="Times New Roman" w:hAnsi="Times New Roman"/>
          <w:sz w:val="24"/>
        </w:rPr>
      </w:pPr>
      <w:r w:rsidRPr="002241BB">
        <w:rPr>
          <w:rFonts w:ascii="Times New Roman" w:hAnsi="Times New Roman"/>
          <w:sz w:val="24"/>
        </w:rPr>
        <w:t>Wever, M., Tornede, A., Mohr, F., &amp; Hüllermeier, E. (2021). AutoML for multi-label classification: Overview and empirical evaluation. IEEE transactions on pattern analysis and machine intelligence, 43(9), 3037-3054.</w:t>
      </w:r>
    </w:p>
    <w:p w14:paraId="3144380B" w14:textId="4123E584" w:rsidR="00C267F0" w:rsidRDefault="00C267F0" w:rsidP="007561AF">
      <w:pPr>
        <w:pStyle w:val="ListParagraph"/>
        <w:numPr>
          <w:ilvl w:val="0"/>
          <w:numId w:val="13"/>
        </w:numPr>
        <w:spacing w:line="360" w:lineRule="auto"/>
        <w:ind w:hanging="540"/>
        <w:jc w:val="both"/>
        <w:rPr>
          <w:rFonts w:ascii="Times New Roman" w:hAnsi="Times New Roman"/>
          <w:sz w:val="24"/>
        </w:rPr>
      </w:pPr>
      <w:r w:rsidRPr="00C267F0">
        <w:rPr>
          <w:rFonts w:ascii="Times New Roman" w:hAnsi="Times New Roman"/>
          <w:sz w:val="24"/>
        </w:rPr>
        <w:t>Celik, B., Singh, P., &amp; Vanschoren, J. (2023). Online automl: An adaptive automl framework for online learning. Machine Learning, 112(6), 1897-1921.</w:t>
      </w:r>
    </w:p>
    <w:p w14:paraId="7C2341BE" w14:textId="7828C7CE" w:rsidR="000207EB" w:rsidRPr="001C28C7" w:rsidRDefault="000207EB" w:rsidP="007561AF">
      <w:pPr>
        <w:pStyle w:val="ListParagraph"/>
        <w:numPr>
          <w:ilvl w:val="0"/>
          <w:numId w:val="13"/>
        </w:numPr>
        <w:spacing w:line="360" w:lineRule="auto"/>
        <w:ind w:hanging="540"/>
        <w:jc w:val="both"/>
        <w:rPr>
          <w:rFonts w:ascii="Times New Roman" w:hAnsi="Times New Roman"/>
          <w:sz w:val="24"/>
        </w:rPr>
      </w:pPr>
      <w:r w:rsidRPr="000207EB">
        <w:rPr>
          <w:rFonts w:ascii="Times New Roman" w:hAnsi="Times New Roman"/>
          <w:sz w:val="24"/>
        </w:rPr>
        <w:t>Zhang, S., Gong, C., Wu, L., Liu, X., &amp; Zhou, M. (2023). AutoML-GPT: Automatic Machine Learning with GPT. arXiv preprint arXiv:2305.02499.</w:t>
      </w:r>
    </w:p>
    <w:p w14:paraId="02BD5E12" w14:textId="64BDD65E" w:rsidR="00A55B03" w:rsidRDefault="00A55B03" w:rsidP="00A55B03">
      <w:pPr>
        <w:jc w:val="both"/>
        <w:rPr>
          <w:rFonts w:ascii="Times New Roman" w:hAnsi="Times New Roman"/>
          <w:sz w:val="24"/>
          <w:szCs w:val="24"/>
        </w:rPr>
      </w:pPr>
    </w:p>
    <w:p w14:paraId="6A5DA916" w14:textId="77777777" w:rsidR="004A06E2" w:rsidRPr="00A55B03" w:rsidRDefault="004A06E2" w:rsidP="00A55B03">
      <w:pPr>
        <w:jc w:val="both"/>
        <w:rPr>
          <w:rFonts w:ascii="Times New Roman" w:hAnsi="Times New Roman"/>
          <w:sz w:val="24"/>
          <w:szCs w:val="24"/>
        </w:rPr>
      </w:pPr>
    </w:p>
    <w:sectPr w:rsidR="004A06E2" w:rsidRPr="00A55B03" w:rsidSect="00654179">
      <w:footerReference w:type="default" r:id="rId11"/>
      <w:pgSz w:w="11906" w:h="16838"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368FB" w14:textId="77777777" w:rsidR="00654179" w:rsidRDefault="00654179" w:rsidP="00092900">
      <w:pPr>
        <w:spacing w:after="0" w:line="240" w:lineRule="auto"/>
      </w:pPr>
      <w:r>
        <w:separator/>
      </w:r>
    </w:p>
  </w:endnote>
  <w:endnote w:type="continuationSeparator" w:id="0">
    <w:p w14:paraId="1E22BF1F" w14:textId="77777777" w:rsidR="00654179" w:rsidRDefault="00654179" w:rsidP="0009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6663" w14:textId="05E5C171" w:rsidR="00BB5816" w:rsidRPr="007C6DC3" w:rsidRDefault="007C6DC3" w:rsidP="007C6DC3">
    <w:pPr>
      <w:pStyle w:val="Footer"/>
      <w:jc w:val="center"/>
      <w:rPr>
        <w:rFonts w:ascii="Garamond" w:hAnsi="Garamond"/>
      </w:rPr>
    </w:pPr>
    <w:r w:rsidRPr="007C6DC3">
      <w:rPr>
        <w:rFonts w:ascii="Garamond" w:hAnsi="Garamond"/>
      </w:rPr>
      <w:t>-</w:t>
    </w:r>
    <w:sdt>
      <w:sdtPr>
        <w:rPr>
          <w:rFonts w:ascii="Garamond" w:hAnsi="Garamond"/>
        </w:rPr>
        <w:id w:val="1344661888"/>
        <w:docPartObj>
          <w:docPartGallery w:val="Page Numbers (Bottom of Page)"/>
          <w:docPartUnique/>
        </w:docPartObj>
      </w:sdtPr>
      <w:sdtEndPr>
        <w:rPr>
          <w:noProof/>
        </w:rPr>
      </w:sdtEndPr>
      <w:sdtContent>
        <w:r w:rsidRPr="007C6DC3">
          <w:rPr>
            <w:rFonts w:ascii="Garamond" w:hAnsi="Garamond"/>
          </w:rPr>
          <w:t xml:space="preserve"> </w:t>
        </w:r>
        <w:r w:rsidRPr="007C6DC3">
          <w:rPr>
            <w:rFonts w:ascii="Garamond" w:hAnsi="Garamond"/>
          </w:rPr>
          <w:fldChar w:fldCharType="begin"/>
        </w:r>
        <w:r w:rsidRPr="007C6DC3">
          <w:rPr>
            <w:rFonts w:ascii="Garamond" w:hAnsi="Garamond"/>
          </w:rPr>
          <w:instrText xml:space="preserve"> PAGE   \* MERGEFORMAT </w:instrText>
        </w:r>
        <w:r w:rsidRPr="007C6DC3">
          <w:rPr>
            <w:rFonts w:ascii="Garamond" w:hAnsi="Garamond"/>
          </w:rPr>
          <w:fldChar w:fldCharType="separate"/>
        </w:r>
        <w:r w:rsidRPr="007C6DC3">
          <w:rPr>
            <w:rFonts w:ascii="Garamond" w:hAnsi="Garamond"/>
            <w:noProof/>
          </w:rPr>
          <w:t>2</w:t>
        </w:r>
        <w:r w:rsidRPr="007C6DC3">
          <w:rPr>
            <w:rFonts w:ascii="Garamond" w:hAnsi="Garamond"/>
            <w:noProof/>
          </w:rPr>
          <w:fldChar w:fldCharType="end"/>
        </w:r>
        <w:r w:rsidRPr="007C6DC3">
          <w:rPr>
            <w:rFonts w:ascii="Garamond" w:hAnsi="Garamond"/>
            <w:noProof/>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9A83F" w14:textId="77777777" w:rsidR="00654179" w:rsidRDefault="00654179" w:rsidP="00092900">
      <w:pPr>
        <w:spacing w:after="0" w:line="240" w:lineRule="auto"/>
      </w:pPr>
      <w:r>
        <w:separator/>
      </w:r>
    </w:p>
  </w:footnote>
  <w:footnote w:type="continuationSeparator" w:id="0">
    <w:p w14:paraId="79EA753D" w14:textId="77777777" w:rsidR="00654179" w:rsidRDefault="00654179" w:rsidP="00092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230"/>
    <w:multiLevelType w:val="hybridMultilevel"/>
    <w:tmpl w:val="B150B80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B926B2"/>
    <w:multiLevelType w:val="multilevel"/>
    <w:tmpl w:val="544E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B1B16"/>
    <w:multiLevelType w:val="hybridMultilevel"/>
    <w:tmpl w:val="A97440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3732B"/>
    <w:multiLevelType w:val="hybridMultilevel"/>
    <w:tmpl w:val="0F36F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FE4D23"/>
    <w:multiLevelType w:val="hybridMultilevel"/>
    <w:tmpl w:val="D49AC8B2"/>
    <w:lvl w:ilvl="0" w:tplc="BE788230">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0904DC"/>
    <w:multiLevelType w:val="hybridMultilevel"/>
    <w:tmpl w:val="39EC8D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D07B9"/>
    <w:multiLevelType w:val="hybridMultilevel"/>
    <w:tmpl w:val="B6DC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07F78"/>
    <w:multiLevelType w:val="multilevel"/>
    <w:tmpl w:val="AA8E9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B60C3B"/>
    <w:multiLevelType w:val="hybridMultilevel"/>
    <w:tmpl w:val="11E25740"/>
    <w:lvl w:ilvl="0" w:tplc="D5689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823A4F"/>
    <w:multiLevelType w:val="multilevel"/>
    <w:tmpl w:val="630C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A1D85"/>
    <w:multiLevelType w:val="hybridMultilevel"/>
    <w:tmpl w:val="4DE6DA38"/>
    <w:lvl w:ilvl="0" w:tplc="FEF6E97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C00CAD"/>
    <w:multiLevelType w:val="hybridMultilevel"/>
    <w:tmpl w:val="0F36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40315"/>
    <w:multiLevelType w:val="hybridMultilevel"/>
    <w:tmpl w:val="2340B648"/>
    <w:lvl w:ilvl="0" w:tplc="71289AC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7602C"/>
    <w:multiLevelType w:val="hybridMultilevel"/>
    <w:tmpl w:val="D960FBCE"/>
    <w:lvl w:ilvl="0" w:tplc="08F28C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24318"/>
    <w:multiLevelType w:val="multilevel"/>
    <w:tmpl w:val="B74A2838"/>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5EFE731F"/>
    <w:multiLevelType w:val="hybridMultilevel"/>
    <w:tmpl w:val="7FE6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221AA"/>
    <w:multiLevelType w:val="hybridMultilevel"/>
    <w:tmpl w:val="B79A3FD0"/>
    <w:lvl w:ilvl="0" w:tplc="2C5EA1A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9643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3195624">
    <w:abstractNumId w:val="9"/>
  </w:num>
  <w:num w:numId="3" w16cid:durableId="932976512">
    <w:abstractNumId w:val="12"/>
  </w:num>
  <w:num w:numId="4" w16cid:durableId="1162815430">
    <w:abstractNumId w:val="1"/>
  </w:num>
  <w:num w:numId="5" w16cid:durableId="1133671394">
    <w:abstractNumId w:val="13"/>
  </w:num>
  <w:num w:numId="6" w16cid:durableId="1307318662">
    <w:abstractNumId w:val="8"/>
  </w:num>
  <w:num w:numId="7" w16cid:durableId="2134983165">
    <w:abstractNumId w:val="7"/>
  </w:num>
  <w:num w:numId="8" w16cid:durableId="1066028887">
    <w:abstractNumId w:val="2"/>
  </w:num>
  <w:num w:numId="9" w16cid:durableId="546140828">
    <w:abstractNumId w:val="5"/>
  </w:num>
  <w:num w:numId="10" w16cid:durableId="49351118">
    <w:abstractNumId w:val="15"/>
  </w:num>
  <w:num w:numId="11" w16cid:durableId="1170948822">
    <w:abstractNumId w:val="0"/>
  </w:num>
  <w:num w:numId="12" w16cid:durableId="739254121">
    <w:abstractNumId w:val="11"/>
  </w:num>
  <w:num w:numId="13" w16cid:durableId="1154444556">
    <w:abstractNumId w:val="10"/>
  </w:num>
  <w:num w:numId="14" w16cid:durableId="1984122095">
    <w:abstractNumId w:val="3"/>
  </w:num>
  <w:num w:numId="15" w16cid:durableId="163977589">
    <w:abstractNumId w:val="6"/>
  </w:num>
  <w:num w:numId="16" w16cid:durableId="742530573">
    <w:abstractNumId w:val="16"/>
  </w:num>
  <w:num w:numId="17" w16cid:durableId="7163239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vek ravishankar">
    <w15:presenceInfo w15:providerId="Windows Live" w15:userId="5a91473c77b0f8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AD"/>
    <w:rsid w:val="000207EB"/>
    <w:rsid w:val="000413D3"/>
    <w:rsid w:val="00081718"/>
    <w:rsid w:val="00092900"/>
    <w:rsid w:val="0009386F"/>
    <w:rsid w:val="000B1CE7"/>
    <w:rsid w:val="000E63A3"/>
    <w:rsid w:val="0010419D"/>
    <w:rsid w:val="0010750D"/>
    <w:rsid w:val="00107A63"/>
    <w:rsid w:val="00157EDD"/>
    <w:rsid w:val="001672D6"/>
    <w:rsid w:val="001C28C7"/>
    <w:rsid w:val="002241BB"/>
    <w:rsid w:val="00247D88"/>
    <w:rsid w:val="002E141E"/>
    <w:rsid w:val="00301ED8"/>
    <w:rsid w:val="003059B8"/>
    <w:rsid w:val="00330D86"/>
    <w:rsid w:val="00392775"/>
    <w:rsid w:val="003D7579"/>
    <w:rsid w:val="003E498D"/>
    <w:rsid w:val="00421D1C"/>
    <w:rsid w:val="00425882"/>
    <w:rsid w:val="0044208A"/>
    <w:rsid w:val="004A06E2"/>
    <w:rsid w:val="004F643B"/>
    <w:rsid w:val="004F677D"/>
    <w:rsid w:val="004F7DD9"/>
    <w:rsid w:val="0050585C"/>
    <w:rsid w:val="00530464"/>
    <w:rsid w:val="00551EEA"/>
    <w:rsid w:val="00581347"/>
    <w:rsid w:val="005A197F"/>
    <w:rsid w:val="005B13E9"/>
    <w:rsid w:val="005C08CB"/>
    <w:rsid w:val="005C58AD"/>
    <w:rsid w:val="00614DFD"/>
    <w:rsid w:val="00645060"/>
    <w:rsid w:val="00654179"/>
    <w:rsid w:val="0066055E"/>
    <w:rsid w:val="007561AF"/>
    <w:rsid w:val="00765042"/>
    <w:rsid w:val="0078163F"/>
    <w:rsid w:val="007830E1"/>
    <w:rsid w:val="007B50CB"/>
    <w:rsid w:val="007B6D81"/>
    <w:rsid w:val="007C6DC3"/>
    <w:rsid w:val="007D1859"/>
    <w:rsid w:val="007D41BB"/>
    <w:rsid w:val="007D4F0D"/>
    <w:rsid w:val="008B05A6"/>
    <w:rsid w:val="008B7D6C"/>
    <w:rsid w:val="008C08EB"/>
    <w:rsid w:val="008C6667"/>
    <w:rsid w:val="008D5670"/>
    <w:rsid w:val="008E4713"/>
    <w:rsid w:val="00903338"/>
    <w:rsid w:val="009322E4"/>
    <w:rsid w:val="00940B7F"/>
    <w:rsid w:val="009B4345"/>
    <w:rsid w:val="009C476B"/>
    <w:rsid w:val="00A50AB5"/>
    <w:rsid w:val="00A55B03"/>
    <w:rsid w:val="00A60E6B"/>
    <w:rsid w:val="00A76A50"/>
    <w:rsid w:val="00A95F6A"/>
    <w:rsid w:val="00AC7ADE"/>
    <w:rsid w:val="00B566BF"/>
    <w:rsid w:val="00B63852"/>
    <w:rsid w:val="00B766DF"/>
    <w:rsid w:val="00BA4AEE"/>
    <w:rsid w:val="00BB5816"/>
    <w:rsid w:val="00BD3733"/>
    <w:rsid w:val="00BF6004"/>
    <w:rsid w:val="00C2128E"/>
    <w:rsid w:val="00C267F0"/>
    <w:rsid w:val="00D03D41"/>
    <w:rsid w:val="00D2187E"/>
    <w:rsid w:val="00DF43E8"/>
    <w:rsid w:val="00E01647"/>
    <w:rsid w:val="00E758E6"/>
    <w:rsid w:val="00EA5802"/>
    <w:rsid w:val="00EA7F81"/>
    <w:rsid w:val="00ED0F8D"/>
    <w:rsid w:val="00FB06E5"/>
    <w:rsid w:val="00FB0740"/>
    <w:rsid w:val="00FC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D7748"/>
  <w15:chartTrackingRefBased/>
  <w15:docId w15:val="{A7C59DF6-1062-4821-AE8C-1962A152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8AD"/>
    <w:pPr>
      <w:spacing w:after="200" w:line="276" w:lineRule="auto"/>
    </w:pPr>
    <w:rPr>
      <w:rFonts w:ascii="Calibri" w:eastAsia="Times New Roman" w:hAnsi="Calibri" w:cs="Times New Roman"/>
      <w:kern w:val="0"/>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081718"/>
    <w:pPr>
      <w:spacing w:after="0" w:line="240" w:lineRule="auto"/>
      <w:jc w:val="both"/>
    </w:pPr>
    <w:rPr>
      <w:rFonts w:ascii="Times New Roman" w:hAnsi="Times New Roman"/>
      <w:lang w:val="en-GB" w:eastAsia="en-US"/>
    </w:rPr>
  </w:style>
  <w:style w:type="character" w:customStyle="1" w:styleId="BodyText2Char">
    <w:name w:val="Body Text 2 Char"/>
    <w:basedOn w:val="DefaultParagraphFont"/>
    <w:link w:val="BodyText2"/>
    <w:semiHidden/>
    <w:rsid w:val="00081718"/>
    <w:rPr>
      <w:rFonts w:ascii="Times New Roman" w:eastAsia="Times New Roman" w:hAnsi="Times New Roman" w:cs="Times New Roman"/>
      <w:kern w:val="0"/>
      <w:lang w:val="en-GB"/>
      <w14:ligatures w14:val="none"/>
    </w:rPr>
  </w:style>
  <w:style w:type="paragraph" w:styleId="ListParagraph">
    <w:name w:val="List Paragraph"/>
    <w:basedOn w:val="Normal"/>
    <w:uiPriority w:val="34"/>
    <w:qFormat/>
    <w:rsid w:val="00081718"/>
    <w:pPr>
      <w:spacing w:after="0" w:line="240" w:lineRule="auto"/>
      <w:ind w:left="720"/>
    </w:pPr>
    <w:rPr>
      <w:rFonts w:ascii="Arial" w:eastAsia="Batang" w:hAnsi="Arial"/>
      <w:szCs w:val="24"/>
      <w:lang w:eastAsia="ko-KR"/>
    </w:rPr>
  </w:style>
  <w:style w:type="table" w:styleId="TableGrid">
    <w:name w:val="Table Grid"/>
    <w:basedOn w:val="TableNormal"/>
    <w:uiPriority w:val="39"/>
    <w:rsid w:val="00B5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900"/>
    <w:rPr>
      <w:rFonts w:ascii="Calibri" w:eastAsia="Times New Roman" w:hAnsi="Calibri" w:cs="Times New Roman"/>
      <w:kern w:val="0"/>
      <w:lang w:val="en-IN" w:eastAsia="en-IN"/>
      <w14:ligatures w14:val="none"/>
    </w:rPr>
  </w:style>
  <w:style w:type="paragraph" w:styleId="Footer">
    <w:name w:val="footer"/>
    <w:basedOn w:val="Normal"/>
    <w:link w:val="FooterChar"/>
    <w:uiPriority w:val="99"/>
    <w:unhideWhenUsed/>
    <w:rsid w:val="0009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900"/>
    <w:rPr>
      <w:rFonts w:ascii="Calibri" w:eastAsia="Times New Roman" w:hAnsi="Calibri" w:cs="Times New Roman"/>
      <w:kern w:val="0"/>
      <w:lang w:val="en-IN" w:eastAsia="en-IN"/>
      <w14:ligatures w14:val="none"/>
    </w:rPr>
  </w:style>
  <w:style w:type="paragraph" w:styleId="Revision">
    <w:name w:val="Revision"/>
    <w:hidden/>
    <w:uiPriority w:val="99"/>
    <w:semiHidden/>
    <w:rsid w:val="005A197F"/>
    <w:pPr>
      <w:spacing w:after="0" w:line="240" w:lineRule="auto"/>
    </w:pPr>
    <w:rPr>
      <w:rFonts w:ascii="Calibri" w:eastAsia="Times New Roman" w:hAnsi="Calibri" w:cs="Times New Roman"/>
      <w:kern w:val="0"/>
      <w:lang w:val="en-IN" w:eastAsia="en-IN"/>
      <w14:ligatures w14:val="none"/>
    </w:rPr>
  </w:style>
  <w:style w:type="character" w:styleId="Hyperlink">
    <w:name w:val="Hyperlink"/>
    <w:basedOn w:val="DefaultParagraphFont"/>
    <w:uiPriority w:val="99"/>
    <w:unhideWhenUsed/>
    <w:rsid w:val="004A06E2"/>
    <w:rPr>
      <w:color w:val="0563C1" w:themeColor="hyperlink"/>
      <w:u w:val="single"/>
    </w:rPr>
  </w:style>
  <w:style w:type="character" w:styleId="UnresolvedMention">
    <w:name w:val="Unresolved Mention"/>
    <w:basedOn w:val="DefaultParagraphFont"/>
    <w:uiPriority w:val="99"/>
    <w:semiHidden/>
    <w:unhideWhenUsed/>
    <w:rsid w:val="004A06E2"/>
    <w:rPr>
      <w:color w:val="605E5C"/>
      <w:shd w:val="clear" w:color="auto" w:fill="E1DFDD"/>
    </w:rPr>
  </w:style>
  <w:style w:type="table" w:styleId="TableGridLight">
    <w:name w:val="Grid Table Light"/>
    <w:basedOn w:val="TableNormal"/>
    <w:uiPriority w:val="40"/>
    <w:rsid w:val="004F67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720">
      <w:bodyDiv w:val="1"/>
      <w:marLeft w:val="0"/>
      <w:marRight w:val="0"/>
      <w:marTop w:val="0"/>
      <w:marBottom w:val="0"/>
      <w:divBdr>
        <w:top w:val="none" w:sz="0" w:space="0" w:color="auto"/>
        <w:left w:val="none" w:sz="0" w:space="0" w:color="auto"/>
        <w:bottom w:val="none" w:sz="0" w:space="0" w:color="auto"/>
        <w:right w:val="none" w:sz="0" w:space="0" w:color="auto"/>
      </w:divBdr>
    </w:div>
    <w:div w:id="49885103">
      <w:bodyDiv w:val="1"/>
      <w:marLeft w:val="0"/>
      <w:marRight w:val="0"/>
      <w:marTop w:val="0"/>
      <w:marBottom w:val="0"/>
      <w:divBdr>
        <w:top w:val="none" w:sz="0" w:space="0" w:color="auto"/>
        <w:left w:val="none" w:sz="0" w:space="0" w:color="auto"/>
        <w:bottom w:val="none" w:sz="0" w:space="0" w:color="auto"/>
        <w:right w:val="none" w:sz="0" w:space="0" w:color="auto"/>
      </w:divBdr>
    </w:div>
    <w:div w:id="62604182">
      <w:bodyDiv w:val="1"/>
      <w:marLeft w:val="0"/>
      <w:marRight w:val="0"/>
      <w:marTop w:val="0"/>
      <w:marBottom w:val="0"/>
      <w:divBdr>
        <w:top w:val="none" w:sz="0" w:space="0" w:color="auto"/>
        <w:left w:val="none" w:sz="0" w:space="0" w:color="auto"/>
        <w:bottom w:val="none" w:sz="0" w:space="0" w:color="auto"/>
        <w:right w:val="none" w:sz="0" w:space="0" w:color="auto"/>
      </w:divBdr>
    </w:div>
    <w:div w:id="163978374">
      <w:bodyDiv w:val="1"/>
      <w:marLeft w:val="0"/>
      <w:marRight w:val="0"/>
      <w:marTop w:val="0"/>
      <w:marBottom w:val="0"/>
      <w:divBdr>
        <w:top w:val="none" w:sz="0" w:space="0" w:color="auto"/>
        <w:left w:val="none" w:sz="0" w:space="0" w:color="auto"/>
        <w:bottom w:val="none" w:sz="0" w:space="0" w:color="auto"/>
        <w:right w:val="none" w:sz="0" w:space="0" w:color="auto"/>
      </w:divBdr>
    </w:div>
    <w:div w:id="328215588">
      <w:bodyDiv w:val="1"/>
      <w:marLeft w:val="0"/>
      <w:marRight w:val="0"/>
      <w:marTop w:val="0"/>
      <w:marBottom w:val="0"/>
      <w:divBdr>
        <w:top w:val="none" w:sz="0" w:space="0" w:color="auto"/>
        <w:left w:val="none" w:sz="0" w:space="0" w:color="auto"/>
        <w:bottom w:val="none" w:sz="0" w:space="0" w:color="auto"/>
        <w:right w:val="none" w:sz="0" w:space="0" w:color="auto"/>
      </w:divBdr>
    </w:div>
    <w:div w:id="382605049">
      <w:bodyDiv w:val="1"/>
      <w:marLeft w:val="0"/>
      <w:marRight w:val="0"/>
      <w:marTop w:val="0"/>
      <w:marBottom w:val="0"/>
      <w:divBdr>
        <w:top w:val="none" w:sz="0" w:space="0" w:color="auto"/>
        <w:left w:val="none" w:sz="0" w:space="0" w:color="auto"/>
        <w:bottom w:val="none" w:sz="0" w:space="0" w:color="auto"/>
        <w:right w:val="none" w:sz="0" w:space="0" w:color="auto"/>
      </w:divBdr>
    </w:div>
    <w:div w:id="414018416">
      <w:bodyDiv w:val="1"/>
      <w:marLeft w:val="0"/>
      <w:marRight w:val="0"/>
      <w:marTop w:val="0"/>
      <w:marBottom w:val="0"/>
      <w:divBdr>
        <w:top w:val="none" w:sz="0" w:space="0" w:color="auto"/>
        <w:left w:val="none" w:sz="0" w:space="0" w:color="auto"/>
        <w:bottom w:val="none" w:sz="0" w:space="0" w:color="auto"/>
        <w:right w:val="none" w:sz="0" w:space="0" w:color="auto"/>
      </w:divBdr>
    </w:div>
    <w:div w:id="436340212">
      <w:bodyDiv w:val="1"/>
      <w:marLeft w:val="0"/>
      <w:marRight w:val="0"/>
      <w:marTop w:val="0"/>
      <w:marBottom w:val="0"/>
      <w:divBdr>
        <w:top w:val="none" w:sz="0" w:space="0" w:color="auto"/>
        <w:left w:val="none" w:sz="0" w:space="0" w:color="auto"/>
        <w:bottom w:val="none" w:sz="0" w:space="0" w:color="auto"/>
        <w:right w:val="none" w:sz="0" w:space="0" w:color="auto"/>
      </w:divBdr>
    </w:div>
    <w:div w:id="470557918">
      <w:bodyDiv w:val="1"/>
      <w:marLeft w:val="0"/>
      <w:marRight w:val="0"/>
      <w:marTop w:val="0"/>
      <w:marBottom w:val="0"/>
      <w:divBdr>
        <w:top w:val="none" w:sz="0" w:space="0" w:color="auto"/>
        <w:left w:val="none" w:sz="0" w:space="0" w:color="auto"/>
        <w:bottom w:val="none" w:sz="0" w:space="0" w:color="auto"/>
        <w:right w:val="none" w:sz="0" w:space="0" w:color="auto"/>
      </w:divBdr>
    </w:div>
    <w:div w:id="476267441">
      <w:bodyDiv w:val="1"/>
      <w:marLeft w:val="0"/>
      <w:marRight w:val="0"/>
      <w:marTop w:val="0"/>
      <w:marBottom w:val="0"/>
      <w:divBdr>
        <w:top w:val="none" w:sz="0" w:space="0" w:color="auto"/>
        <w:left w:val="none" w:sz="0" w:space="0" w:color="auto"/>
        <w:bottom w:val="none" w:sz="0" w:space="0" w:color="auto"/>
        <w:right w:val="none" w:sz="0" w:space="0" w:color="auto"/>
      </w:divBdr>
    </w:div>
    <w:div w:id="509443563">
      <w:bodyDiv w:val="1"/>
      <w:marLeft w:val="0"/>
      <w:marRight w:val="0"/>
      <w:marTop w:val="0"/>
      <w:marBottom w:val="0"/>
      <w:divBdr>
        <w:top w:val="none" w:sz="0" w:space="0" w:color="auto"/>
        <w:left w:val="none" w:sz="0" w:space="0" w:color="auto"/>
        <w:bottom w:val="none" w:sz="0" w:space="0" w:color="auto"/>
        <w:right w:val="none" w:sz="0" w:space="0" w:color="auto"/>
      </w:divBdr>
    </w:div>
    <w:div w:id="547954613">
      <w:bodyDiv w:val="1"/>
      <w:marLeft w:val="0"/>
      <w:marRight w:val="0"/>
      <w:marTop w:val="0"/>
      <w:marBottom w:val="0"/>
      <w:divBdr>
        <w:top w:val="none" w:sz="0" w:space="0" w:color="auto"/>
        <w:left w:val="none" w:sz="0" w:space="0" w:color="auto"/>
        <w:bottom w:val="none" w:sz="0" w:space="0" w:color="auto"/>
        <w:right w:val="none" w:sz="0" w:space="0" w:color="auto"/>
      </w:divBdr>
    </w:div>
    <w:div w:id="570769812">
      <w:bodyDiv w:val="1"/>
      <w:marLeft w:val="0"/>
      <w:marRight w:val="0"/>
      <w:marTop w:val="0"/>
      <w:marBottom w:val="0"/>
      <w:divBdr>
        <w:top w:val="none" w:sz="0" w:space="0" w:color="auto"/>
        <w:left w:val="none" w:sz="0" w:space="0" w:color="auto"/>
        <w:bottom w:val="none" w:sz="0" w:space="0" w:color="auto"/>
        <w:right w:val="none" w:sz="0" w:space="0" w:color="auto"/>
      </w:divBdr>
    </w:div>
    <w:div w:id="635911415">
      <w:bodyDiv w:val="1"/>
      <w:marLeft w:val="0"/>
      <w:marRight w:val="0"/>
      <w:marTop w:val="0"/>
      <w:marBottom w:val="0"/>
      <w:divBdr>
        <w:top w:val="none" w:sz="0" w:space="0" w:color="auto"/>
        <w:left w:val="none" w:sz="0" w:space="0" w:color="auto"/>
        <w:bottom w:val="none" w:sz="0" w:space="0" w:color="auto"/>
        <w:right w:val="none" w:sz="0" w:space="0" w:color="auto"/>
      </w:divBdr>
    </w:div>
    <w:div w:id="669791156">
      <w:bodyDiv w:val="1"/>
      <w:marLeft w:val="0"/>
      <w:marRight w:val="0"/>
      <w:marTop w:val="0"/>
      <w:marBottom w:val="0"/>
      <w:divBdr>
        <w:top w:val="none" w:sz="0" w:space="0" w:color="auto"/>
        <w:left w:val="none" w:sz="0" w:space="0" w:color="auto"/>
        <w:bottom w:val="none" w:sz="0" w:space="0" w:color="auto"/>
        <w:right w:val="none" w:sz="0" w:space="0" w:color="auto"/>
      </w:divBdr>
    </w:div>
    <w:div w:id="759713439">
      <w:bodyDiv w:val="1"/>
      <w:marLeft w:val="0"/>
      <w:marRight w:val="0"/>
      <w:marTop w:val="0"/>
      <w:marBottom w:val="0"/>
      <w:divBdr>
        <w:top w:val="none" w:sz="0" w:space="0" w:color="auto"/>
        <w:left w:val="none" w:sz="0" w:space="0" w:color="auto"/>
        <w:bottom w:val="none" w:sz="0" w:space="0" w:color="auto"/>
        <w:right w:val="none" w:sz="0" w:space="0" w:color="auto"/>
      </w:divBdr>
    </w:div>
    <w:div w:id="901450372">
      <w:bodyDiv w:val="1"/>
      <w:marLeft w:val="0"/>
      <w:marRight w:val="0"/>
      <w:marTop w:val="0"/>
      <w:marBottom w:val="0"/>
      <w:divBdr>
        <w:top w:val="none" w:sz="0" w:space="0" w:color="auto"/>
        <w:left w:val="none" w:sz="0" w:space="0" w:color="auto"/>
        <w:bottom w:val="none" w:sz="0" w:space="0" w:color="auto"/>
        <w:right w:val="none" w:sz="0" w:space="0" w:color="auto"/>
      </w:divBdr>
    </w:div>
    <w:div w:id="1007712126">
      <w:bodyDiv w:val="1"/>
      <w:marLeft w:val="0"/>
      <w:marRight w:val="0"/>
      <w:marTop w:val="0"/>
      <w:marBottom w:val="0"/>
      <w:divBdr>
        <w:top w:val="none" w:sz="0" w:space="0" w:color="auto"/>
        <w:left w:val="none" w:sz="0" w:space="0" w:color="auto"/>
        <w:bottom w:val="none" w:sz="0" w:space="0" w:color="auto"/>
        <w:right w:val="none" w:sz="0" w:space="0" w:color="auto"/>
      </w:divBdr>
    </w:div>
    <w:div w:id="1084760680">
      <w:bodyDiv w:val="1"/>
      <w:marLeft w:val="0"/>
      <w:marRight w:val="0"/>
      <w:marTop w:val="0"/>
      <w:marBottom w:val="0"/>
      <w:divBdr>
        <w:top w:val="none" w:sz="0" w:space="0" w:color="auto"/>
        <w:left w:val="none" w:sz="0" w:space="0" w:color="auto"/>
        <w:bottom w:val="none" w:sz="0" w:space="0" w:color="auto"/>
        <w:right w:val="none" w:sz="0" w:space="0" w:color="auto"/>
      </w:divBdr>
    </w:div>
    <w:div w:id="1107773172">
      <w:bodyDiv w:val="1"/>
      <w:marLeft w:val="0"/>
      <w:marRight w:val="0"/>
      <w:marTop w:val="0"/>
      <w:marBottom w:val="0"/>
      <w:divBdr>
        <w:top w:val="none" w:sz="0" w:space="0" w:color="auto"/>
        <w:left w:val="none" w:sz="0" w:space="0" w:color="auto"/>
        <w:bottom w:val="none" w:sz="0" w:space="0" w:color="auto"/>
        <w:right w:val="none" w:sz="0" w:space="0" w:color="auto"/>
      </w:divBdr>
    </w:div>
    <w:div w:id="1210727123">
      <w:bodyDiv w:val="1"/>
      <w:marLeft w:val="0"/>
      <w:marRight w:val="0"/>
      <w:marTop w:val="0"/>
      <w:marBottom w:val="0"/>
      <w:divBdr>
        <w:top w:val="none" w:sz="0" w:space="0" w:color="auto"/>
        <w:left w:val="none" w:sz="0" w:space="0" w:color="auto"/>
        <w:bottom w:val="none" w:sz="0" w:space="0" w:color="auto"/>
        <w:right w:val="none" w:sz="0" w:space="0" w:color="auto"/>
      </w:divBdr>
    </w:div>
    <w:div w:id="1360427764">
      <w:bodyDiv w:val="1"/>
      <w:marLeft w:val="0"/>
      <w:marRight w:val="0"/>
      <w:marTop w:val="0"/>
      <w:marBottom w:val="0"/>
      <w:divBdr>
        <w:top w:val="none" w:sz="0" w:space="0" w:color="auto"/>
        <w:left w:val="none" w:sz="0" w:space="0" w:color="auto"/>
        <w:bottom w:val="none" w:sz="0" w:space="0" w:color="auto"/>
        <w:right w:val="none" w:sz="0" w:space="0" w:color="auto"/>
      </w:divBdr>
    </w:div>
    <w:div w:id="1379206526">
      <w:bodyDiv w:val="1"/>
      <w:marLeft w:val="0"/>
      <w:marRight w:val="0"/>
      <w:marTop w:val="0"/>
      <w:marBottom w:val="0"/>
      <w:divBdr>
        <w:top w:val="none" w:sz="0" w:space="0" w:color="auto"/>
        <w:left w:val="none" w:sz="0" w:space="0" w:color="auto"/>
        <w:bottom w:val="none" w:sz="0" w:space="0" w:color="auto"/>
        <w:right w:val="none" w:sz="0" w:space="0" w:color="auto"/>
      </w:divBdr>
    </w:div>
    <w:div w:id="1403869818">
      <w:bodyDiv w:val="1"/>
      <w:marLeft w:val="0"/>
      <w:marRight w:val="0"/>
      <w:marTop w:val="0"/>
      <w:marBottom w:val="0"/>
      <w:divBdr>
        <w:top w:val="none" w:sz="0" w:space="0" w:color="auto"/>
        <w:left w:val="none" w:sz="0" w:space="0" w:color="auto"/>
        <w:bottom w:val="none" w:sz="0" w:space="0" w:color="auto"/>
        <w:right w:val="none" w:sz="0" w:space="0" w:color="auto"/>
      </w:divBdr>
      <w:divsChild>
        <w:div w:id="567421605">
          <w:marLeft w:val="0"/>
          <w:marRight w:val="0"/>
          <w:marTop w:val="0"/>
          <w:marBottom w:val="0"/>
          <w:divBdr>
            <w:top w:val="single" w:sz="2" w:space="0" w:color="E3E3E3"/>
            <w:left w:val="single" w:sz="2" w:space="0" w:color="E3E3E3"/>
            <w:bottom w:val="single" w:sz="2" w:space="0" w:color="E3E3E3"/>
            <w:right w:val="single" w:sz="2" w:space="0" w:color="E3E3E3"/>
          </w:divBdr>
          <w:divsChild>
            <w:div w:id="547684927">
              <w:marLeft w:val="0"/>
              <w:marRight w:val="0"/>
              <w:marTop w:val="0"/>
              <w:marBottom w:val="0"/>
              <w:divBdr>
                <w:top w:val="single" w:sz="2" w:space="0" w:color="E3E3E3"/>
                <w:left w:val="single" w:sz="2" w:space="0" w:color="E3E3E3"/>
                <w:bottom w:val="single" w:sz="2" w:space="0" w:color="E3E3E3"/>
                <w:right w:val="single" w:sz="2" w:space="0" w:color="E3E3E3"/>
              </w:divBdr>
              <w:divsChild>
                <w:div w:id="1428690306">
                  <w:marLeft w:val="0"/>
                  <w:marRight w:val="0"/>
                  <w:marTop w:val="0"/>
                  <w:marBottom w:val="0"/>
                  <w:divBdr>
                    <w:top w:val="single" w:sz="2" w:space="0" w:color="E3E3E3"/>
                    <w:left w:val="single" w:sz="2" w:space="0" w:color="E3E3E3"/>
                    <w:bottom w:val="single" w:sz="2" w:space="0" w:color="E3E3E3"/>
                    <w:right w:val="single" w:sz="2" w:space="0" w:color="E3E3E3"/>
                  </w:divBdr>
                  <w:divsChild>
                    <w:div w:id="1207720822">
                      <w:marLeft w:val="0"/>
                      <w:marRight w:val="0"/>
                      <w:marTop w:val="0"/>
                      <w:marBottom w:val="0"/>
                      <w:divBdr>
                        <w:top w:val="single" w:sz="2" w:space="0" w:color="E3E3E3"/>
                        <w:left w:val="single" w:sz="2" w:space="0" w:color="E3E3E3"/>
                        <w:bottom w:val="single" w:sz="2" w:space="0" w:color="E3E3E3"/>
                        <w:right w:val="single" w:sz="2" w:space="0" w:color="E3E3E3"/>
                      </w:divBdr>
                      <w:divsChild>
                        <w:div w:id="1069310164">
                          <w:marLeft w:val="0"/>
                          <w:marRight w:val="0"/>
                          <w:marTop w:val="0"/>
                          <w:marBottom w:val="0"/>
                          <w:divBdr>
                            <w:top w:val="single" w:sz="2" w:space="0" w:color="E3E3E3"/>
                            <w:left w:val="single" w:sz="2" w:space="0" w:color="E3E3E3"/>
                            <w:bottom w:val="single" w:sz="2" w:space="0" w:color="E3E3E3"/>
                            <w:right w:val="single" w:sz="2" w:space="0" w:color="E3E3E3"/>
                          </w:divBdr>
                          <w:divsChild>
                            <w:div w:id="2015260158">
                              <w:marLeft w:val="0"/>
                              <w:marRight w:val="0"/>
                              <w:marTop w:val="100"/>
                              <w:marBottom w:val="100"/>
                              <w:divBdr>
                                <w:top w:val="single" w:sz="2" w:space="0" w:color="E3E3E3"/>
                                <w:left w:val="single" w:sz="2" w:space="0" w:color="E3E3E3"/>
                                <w:bottom w:val="single" w:sz="2" w:space="0" w:color="E3E3E3"/>
                                <w:right w:val="single" w:sz="2" w:space="0" w:color="E3E3E3"/>
                              </w:divBdr>
                              <w:divsChild>
                                <w:div w:id="579870261">
                                  <w:marLeft w:val="0"/>
                                  <w:marRight w:val="0"/>
                                  <w:marTop w:val="0"/>
                                  <w:marBottom w:val="0"/>
                                  <w:divBdr>
                                    <w:top w:val="single" w:sz="2" w:space="0" w:color="E3E3E3"/>
                                    <w:left w:val="single" w:sz="2" w:space="0" w:color="E3E3E3"/>
                                    <w:bottom w:val="single" w:sz="2" w:space="0" w:color="E3E3E3"/>
                                    <w:right w:val="single" w:sz="2" w:space="0" w:color="E3E3E3"/>
                                  </w:divBdr>
                                  <w:divsChild>
                                    <w:div w:id="1839882374">
                                      <w:marLeft w:val="0"/>
                                      <w:marRight w:val="0"/>
                                      <w:marTop w:val="0"/>
                                      <w:marBottom w:val="0"/>
                                      <w:divBdr>
                                        <w:top w:val="single" w:sz="2" w:space="0" w:color="E3E3E3"/>
                                        <w:left w:val="single" w:sz="2" w:space="0" w:color="E3E3E3"/>
                                        <w:bottom w:val="single" w:sz="2" w:space="0" w:color="E3E3E3"/>
                                        <w:right w:val="single" w:sz="2" w:space="0" w:color="E3E3E3"/>
                                      </w:divBdr>
                                      <w:divsChild>
                                        <w:div w:id="1486317214">
                                          <w:marLeft w:val="0"/>
                                          <w:marRight w:val="0"/>
                                          <w:marTop w:val="0"/>
                                          <w:marBottom w:val="0"/>
                                          <w:divBdr>
                                            <w:top w:val="single" w:sz="2" w:space="0" w:color="E3E3E3"/>
                                            <w:left w:val="single" w:sz="2" w:space="0" w:color="E3E3E3"/>
                                            <w:bottom w:val="single" w:sz="2" w:space="0" w:color="E3E3E3"/>
                                            <w:right w:val="single" w:sz="2" w:space="0" w:color="E3E3E3"/>
                                          </w:divBdr>
                                          <w:divsChild>
                                            <w:div w:id="1924411054">
                                              <w:marLeft w:val="0"/>
                                              <w:marRight w:val="0"/>
                                              <w:marTop w:val="0"/>
                                              <w:marBottom w:val="0"/>
                                              <w:divBdr>
                                                <w:top w:val="single" w:sz="2" w:space="0" w:color="E3E3E3"/>
                                                <w:left w:val="single" w:sz="2" w:space="0" w:color="E3E3E3"/>
                                                <w:bottom w:val="single" w:sz="2" w:space="0" w:color="E3E3E3"/>
                                                <w:right w:val="single" w:sz="2" w:space="0" w:color="E3E3E3"/>
                                              </w:divBdr>
                                              <w:divsChild>
                                                <w:div w:id="1827503656">
                                                  <w:marLeft w:val="0"/>
                                                  <w:marRight w:val="0"/>
                                                  <w:marTop w:val="0"/>
                                                  <w:marBottom w:val="0"/>
                                                  <w:divBdr>
                                                    <w:top w:val="single" w:sz="2" w:space="0" w:color="E3E3E3"/>
                                                    <w:left w:val="single" w:sz="2" w:space="0" w:color="E3E3E3"/>
                                                    <w:bottom w:val="single" w:sz="2" w:space="0" w:color="E3E3E3"/>
                                                    <w:right w:val="single" w:sz="2" w:space="0" w:color="E3E3E3"/>
                                                  </w:divBdr>
                                                  <w:divsChild>
                                                    <w:div w:id="920675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8753325">
          <w:marLeft w:val="0"/>
          <w:marRight w:val="0"/>
          <w:marTop w:val="0"/>
          <w:marBottom w:val="0"/>
          <w:divBdr>
            <w:top w:val="none" w:sz="0" w:space="0" w:color="auto"/>
            <w:left w:val="none" w:sz="0" w:space="0" w:color="auto"/>
            <w:bottom w:val="none" w:sz="0" w:space="0" w:color="auto"/>
            <w:right w:val="none" w:sz="0" w:space="0" w:color="auto"/>
          </w:divBdr>
        </w:div>
      </w:divsChild>
    </w:div>
    <w:div w:id="1409960660">
      <w:bodyDiv w:val="1"/>
      <w:marLeft w:val="0"/>
      <w:marRight w:val="0"/>
      <w:marTop w:val="0"/>
      <w:marBottom w:val="0"/>
      <w:divBdr>
        <w:top w:val="none" w:sz="0" w:space="0" w:color="auto"/>
        <w:left w:val="none" w:sz="0" w:space="0" w:color="auto"/>
        <w:bottom w:val="none" w:sz="0" w:space="0" w:color="auto"/>
        <w:right w:val="none" w:sz="0" w:space="0" w:color="auto"/>
      </w:divBdr>
    </w:div>
    <w:div w:id="1473668039">
      <w:bodyDiv w:val="1"/>
      <w:marLeft w:val="0"/>
      <w:marRight w:val="0"/>
      <w:marTop w:val="0"/>
      <w:marBottom w:val="0"/>
      <w:divBdr>
        <w:top w:val="none" w:sz="0" w:space="0" w:color="auto"/>
        <w:left w:val="none" w:sz="0" w:space="0" w:color="auto"/>
        <w:bottom w:val="none" w:sz="0" w:space="0" w:color="auto"/>
        <w:right w:val="none" w:sz="0" w:space="0" w:color="auto"/>
      </w:divBdr>
    </w:div>
    <w:div w:id="1506896580">
      <w:bodyDiv w:val="1"/>
      <w:marLeft w:val="0"/>
      <w:marRight w:val="0"/>
      <w:marTop w:val="0"/>
      <w:marBottom w:val="0"/>
      <w:divBdr>
        <w:top w:val="none" w:sz="0" w:space="0" w:color="auto"/>
        <w:left w:val="none" w:sz="0" w:space="0" w:color="auto"/>
        <w:bottom w:val="none" w:sz="0" w:space="0" w:color="auto"/>
        <w:right w:val="none" w:sz="0" w:space="0" w:color="auto"/>
      </w:divBdr>
    </w:div>
    <w:div w:id="1550217736">
      <w:bodyDiv w:val="1"/>
      <w:marLeft w:val="0"/>
      <w:marRight w:val="0"/>
      <w:marTop w:val="0"/>
      <w:marBottom w:val="0"/>
      <w:divBdr>
        <w:top w:val="none" w:sz="0" w:space="0" w:color="auto"/>
        <w:left w:val="none" w:sz="0" w:space="0" w:color="auto"/>
        <w:bottom w:val="none" w:sz="0" w:space="0" w:color="auto"/>
        <w:right w:val="none" w:sz="0" w:space="0" w:color="auto"/>
      </w:divBdr>
    </w:div>
    <w:div w:id="1632053160">
      <w:bodyDiv w:val="1"/>
      <w:marLeft w:val="0"/>
      <w:marRight w:val="0"/>
      <w:marTop w:val="0"/>
      <w:marBottom w:val="0"/>
      <w:divBdr>
        <w:top w:val="none" w:sz="0" w:space="0" w:color="auto"/>
        <w:left w:val="none" w:sz="0" w:space="0" w:color="auto"/>
        <w:bottom w:val="none" w:sz="0" w:space="0" w:color="auto"/>
        <w:right w:val="none" w:sz="0" w:space="0" w:color="auto"/>
      </w:divBdr>
    </w:div>
    <w:div w:id="1717581508">
      <w:bodyDiv w:val="1"/>
      <w:marLeft w:val="0"/>
      <w:marRight w:val="0"/>
      <w:marTop w:val="0"/>
      <w:marBottom w:val="0"/>
      <w:divBdr>
        <w:top w:val="none" w:sz="0" w:space="0" w:color="auto"/>
        <w:left w:val="none" w:sz="0" w:space="0" w:color="auto"/>
        <w:bottom w:val="none" w:sz="0" w:space="0" w:color="auto"/>
        <w:right w:val="none" w:sz="0" w:space="0" w:color="auto"/>
      </w:divBdr>
    </w:div>
    <w:div w:id="1813985185">
      <w:bodyDiv w:val="1"/>
      <w:marLeft w:val="0"/>
      <w:marRight w:val="0"/>
      <w:marTop w:val="0"/>
      <w:marBottom w:val="0"/>
      <w:divBdr>
        <w:top w:val="none" w:sz="0" w:space="0" w:color="auto"/>
        <w:left w:val="none" w:sz="0" w:space="0" w:color="auto"/>
        <w:bottom w:val="none" w:sz="0" w:space="0" w:color="auto"/>
        <w:right w:val="none" w:sz="0" w:space="0" w:color="auto"/>
      </w:divBdr>
    </w:div>
    <w:div w:id="1898516481">
      <w:bodyDiv w:val="1"/>
      <w:marLeft w:val="0"/>
      <w:marRight w:val="0"/>
      <w:marTop w:val="0"/>
      <w:marBottom w:val="0"/>
      <w:divBdr>
        <w:top w:val="none" w:sz="0" w:space="0" w:color="auto"/>
        <w:left w:val="none" w:sz="0" w:space="0" w:color="auto"/>
        <w:bottom w:val="none" w:sz="0" w:space="0" w:color="auto"/>
        <w:right w:val="none" w:sz="0" w:space="0" w:color="auto"/>
      </w:divBdr>
    </w:div>
    <w:div w:id="1926107912">
      <w:bodyDiv w:val="1"/>
      <w:marLeft w:val="0"/>
      <w:marRight w:val="0"/>
      <w:marTop w:val="0"/>
      <w:marBottom w:val="0"/>
      <w:divBdr>
        <w:top w:val="none" w:sz="0" w:space="0" w:color="auto"/>
        <w:left w:val="none" w:sz="0" w:space="0" w:color="auto"/>
        <w:bottom w:val="none" w:sz="0" w:space="0" w:color="auto"/>
        <w:right w:val="none" w:sz="0" w:space="0" w:color="auto"/>
      </w:divBdr>
    </w:div>
    <w:div w:id="1929071692">
      <w:bodyDiv w:val="1"/>
      <w:marLeft w:val="0"/>
      <w:marRight w:val="0"/>
      <w:marTop w:val="0"/>
      <w:marBottom w:val="0"/>
      <w:divBdr>
        <w:top w:val="none" w:sz="0" w:space="0" w:color="auto"/>
        <w:left w:val="none" w:sz="0" w:space="0" w:color="auto"/>
        <w:bottom w:val="none" w:sz="0" w:space="0" w:color="auto"/>
        <w:right w:val="none" w:sz="0" w:space="0" w:color="auto"/>
      </w:divBdr>
    </w:div>
    <w:div w:id="1944410412">
      <w:bodyDiv w:val="1"/>
      <w:marLeft w:val="0"/>
      <w:marRight w:val="0"/>
      <w:marTop w:val="0"/>
      <w:marBottom w:val="0"/>
      <w:divBdr>
        <w:top w:val="none" w:sz="0" w:space="0" w:color="auto"/>
        <w:left w:val="none" w:sz="0" w:space="0" w:color="auto"/>
        <w:bottom w:val="none" w:sz="0" w:space="0" w:color="auto"/>
        <w:right w:val="none" w:sz="0" w:space="0" w:color="auto"/>
      </w:divBdr>
    </w:div>
    <w:div w:id="1945916257">
      <w:bodyDiv w:val="1"/>
      <w:marLeft w:val="0"/>
      <w:marRight w:val="0"/>
      <w:marTop w:val="0"/>
      <w:marBottom w:val="0"/>
      <w:divBdr>
        <w:top w:val="none" w:sz="0" w:space="0" w:color="auto"/>
        <w:left w:val="none" w:sz="0" w:space="0" w:color="auto"/>
        <w:bottom w:val="none" w:sz="0" w:space="0" w:color="auto"/>
        <w:right w:val="none" w:sz="0" w:space="0" w:color="auto"/>
      </w:divBdr>
    </w:div>
    <w:div w:id="1957253193">
      <w:bodyDiv w:val="1"/>
      <w:marLeft w:val="0"/>
      <w:marRight w:val="0"/>
      <w:marTop w:val="0"/>
      <w:marBottom w:val="0"/>
      <w:divBdr>
        <w:top w:val="none" w:sz="0" w:space="0" w:color="auto"/>
        <w:left w:val="none" w:sz="0" w:space="0" w:color="auto"/>
        <w:bottom w:val="none" w:sz="0" w:space="0" w:color="auto"/>
        <w:right w:val="none" w:sz="0" w:space="0" w:color="auto"/>
      </w:divBdr>
    </w:div>
    <w:div w:id="2058578102">
      <w:bodyDiv w:val="1"/>
      <w:marLeft w:val="0"/>
      <w:marRight w:val="0"/>
      <w:marTop w:val="0"/>
      <w:marBottom w:val="0"/>
      <w:divBdr>
        <w:top w:val="none" w:sz="0" w:space="0" w:color="auto"/>
        <w:left w:val="none" w:sz="0" w:space="0" w:color="auto"/>
        <w:bottom w:val="none" w:sz="0" w:space="0" w:color="auto"/>
        <w:right w:val="none" w:sz="0" w:space="0" w:color="auto"/>
      </w:divBdr>
    </w:div>
    <w:div w:id="20625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ravishankar</dc:creator>
  <cp:keywords/>
  <dc:description/>
  <cp:lastModifiedBy>vivek ravishankar</cp:lastModifiedBy>
  <cp:revision>2</cp:revision>
  <cp:lastPrinted>2024-02-13T20:09:00Z</cp:lastPrinted>
  <dcterms:created xsi:type="dcterms:W3CDTF">2024-03-05T17:56:00Z</dcterms:created>
  <dcterms:modified xsi:type="dcterms:W3CDTF">2024-03-05T17:56:00Z</dcterms:modified>
</cp:coreProperties>
</file>